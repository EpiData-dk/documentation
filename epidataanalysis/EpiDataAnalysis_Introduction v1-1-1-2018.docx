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C60758" w14:textId="77777777" w:rsidR="002A41F1" w:rsidRDefault="00F93CE7" w:rsidP="002A41F1">
      <w:pPr>
        <w:pStyle w:val="Heading1"/>
        <w:numPr>
          <w:ilvl w:val="0"/>
          <w:numId w:val="2"/>
        </w:numPr>
        <w:pPrChange w:id="3" w:author="Jamie Hockin" w:date="2018-04-25T21:12:00Z">
          <w:pPr>
            <w:ind w:right="-1260"/>
          </w:pPr>
        </w:pPrChange>
      </w:pPr>
      <w:del w:id="4" w:author="Jamie Hockin" w:date="2018-05-01T11:00:00Z">
        <w:r w:rsidDel="00630CBB">
          <w:rPr>
            <w:noProof/>
          </w:rPr>
          <w:drawing>
            <wp:anchor distT="0" distB="0" distL="0" distR="0" simplePos="0" relativeHeight="9" behindDoc="1" locked="0" layoutInCell="1" allowOverlap="1" wp14:anchorId="59D24CBC" wp14:editId="73D6A834">
              <wp:simplePos x="0" y="0"/>
              <wp:positionH relativeFrom="column">
                <wp:posOffset>5299710</wp:posOffset>
              </wp:positionH>
              <wp:positionV relativeFrom="paragraph">
                <wp:posOffset>-589915</wp:posOffset>
              </wp:positionV>
              <wp:extent cx="676275" cy="572770"/>
              <wp:effectExtent l="0" t="0" r="0" b="0"/>
              <wp:wrapSquare wrapText="bothSides"/>
              <wp:docPr id="1" name="Object 37"/>
              <wp:cNvGraphicFramePr/>
              <a:graphic xmlns:a="http://schemas.openxmlformats.org/drawingml/2006/main">
                <a:graphicData uri="http://schemas.openxmlformats.org/drawingml/2006/picture">
                  <pic:pic xmlns:pic="http://schemas.openxmlformats.org/drawingml/2006/picture">
                    <pic:nvPicPr>
                      <pic:cNvPr id="0" name="Object 37"/>
                      <pic:cNvPicPr/>
                    </pic:nvPicPr>
                    <pic:blipFill>
                      <a:blip r:embed="rId7"/>
                      <a:stretch/>
                    </pic:blipFill>
                    <pic:spPr>
                      <a:xfrm>
                        <a:off x="0" y="0"/>
                        <a:ext cx="675720" cy="572040"/>
                      </a:xfrm>
                      <a:prstGeom prst="rect">
                        <a:avLst/>
                      </a:prstGeom>
                      <a:ln>
                        <a:noFill/>
                      </a:ln>
                    </pic:spPr>
                  </pic:pic>
                </a:graphicData>
              </a:graphic>
            </wp:anchor>
          </w:drawing>
        </w:r>
      </w:del>
      <w:r>
        <w:rPr>
          <w:lang w:val="en-GB"/>
        </w:rPr>
        <w:t xml:space="preserve">A short overview of </w:t>
      </w:r>
      <w:r>
        <w:rPr>
          <w:rFonts w:ascii="Times New Roman fed" w:hAnsi="Times New Roman fed" w:cs="Times New Roman fed"/>
          <w:color w:val="FF0000"/>
          <w:sz w:val="48"/>
          <w:szCs w:val="48"/>
          <w:lang w:val="en-GB"/>
        </w:rPr>
        <w:t xml:space="preserve">EpiData Analysis </w:t>
      </w:r>
      <w:r>
        <w:rPr>
          <w:rFonts w:ascii="Times New Roman fed" w:hAnsi="Times New Roman fed" w:cs="Times New Roman fed"/>
          <w:color w:val="FF0000"/>
          <w:sz w:val="28"/>
          <w:szCs w:val="28"/>
          <w:lang w:val="en-GB"/>
        </w:rPr>
        <w:t>(2018)</w:t>
      </w:r>
    </w:p>
    <w:p w14:paraId="1F149E07" w14:textId="77777777" w:rsidR="002A41F1" w:rsidDel="00630CBB" w:rsidRDefault="002A41F1">
      <w:pPr>
        <w:pStyle w:val="CommentText"/>
        <w:jc w:val="both"/>
        <w:rPr>
          <w:del w:id="5" w:author="Jamie Hockin" w:date="2018-05-01T11:00:00Z"/>
          <w:rFonts w:ascii="Times New Roman fed" w:hAnsi="Times New Roman fed" w:cs="Times New Roman fed"/>
          <w:b/>
          <w:color w:val="FF0000"/>
          <w:sz w:val="28"/>
          <w:szCs w:val="28"/>
          <w:lang w:val="en-GB"/>
        </w:rPr>
      </w:pPr>
    </w:p>
    <w:p w14:paraId="74FF2AF6" w14:textId="77777777" w:rsidR="002A41F1" w:rsidRDefault="00F93CE7" w:rsidP="002A41F1">
      <w:pPr>
        <w:pStyle w:val="Heading2"/>
        <w:numPr>
          <w:ilvl w:val="1"/>
          <w:numId w:val="2"/>
        </w:numPr>
        <w:ind w:left="0" w:firstLine="0"/>
        <w:pPrChange w:id="6" w:author="Jamie Hockin" w:date="2018-04-25T21:14:00Z">
          <w:pPr>
            <w:jc w:val="both"/>
          </w:pPr>
        </w:pPrChange>
      </w:pPr>
      <w:r>
        <w:rPr>
          <w:lang w:val="en-GB"/>
        </w:rPr>
        <w:t xml:space="preserve">EpiData Analysis is used for data management and quantitative statistical data analysis. </w:t>
      </w:r>
    </w:p>
    <w:p w14:paraId="7C2016F3" w14:textId="77777777" w:rsidR="002A41F1" w:rsidRDefault="00F93CE7" w:rsidP="002A41F1">
      <w:pPr>
        <w:pPrChange w:id="7" w:author="Jamie Hockin" w:date="2018-04-26T13:43:00Z">
          <w:pPr>
            <w:jc w:val="both"/>
          </w:pPr>
        </w:pPrChange>
      </w:pPr>
      <w:r>
        <w:rPr>
          <w:lang w:val="en-GB"/>
        </w:rPr>
        <w:t>Use EpiData Analysis when you want to do simple or comprehensive data management and basic descriptive statistical analyses. As part of the modern EpiData suite, Analysis was designed to work with all of the features of the EpiData data file. It is availab</w:t>
      </w:r>
      <w:r>
        <w:rPr>
          <w:lang w:val="en-GB"/>
        </w:rPr>
        <w:t xml:space="preserve">le for Linux, Windows and MacOS and it can also read some other data formats, including tabular data copied from other applications. Extended statistical modelling must be done with other software such as R, Stata etc. </w:t>
      </w:r>
    </w:p>
    <w:p w14:paraId="761D6495" w14:textId="77777777" w:rsidR="002A41F1" w:rsidRDefault="00F93CE7">
      <w:pPr>
        <w:jc w:val="both"/>
      </w:pPr>
      <w:proofErr w:type="spellStart"/>
      <w:r>
        <w:rPr>
          <w:b/>
          <w:lang w:val="en-GB"/>
        </w:rPr>
        <w:t>EpiDataAnalysis</w:t>
      </w:r>
      <w:proofErr w:type="spellEnd"/>
      <w:r>
        <w:rPr>
          <w:b/>
          <w:lang w:val="en-GB"/>
        </w:rPr>
        <w:t xml:space="preserve"> Classic</w:t>
      </w:r>
      <w:r>
        <w:rPr>
          <w:lang w:val="en-GB"/>
        </w:rPr>
        <w:t>, which was d</w:t>
      </w:r>
      <w:r>
        <w:rPr>
          <w:lang w:val="en-GB"/>
        </w:rPr>
        <w:t xml:space="preserve">eveloped from 2004-2014 is still available from </w:t>
      </w:r>
      <w:r>
        <w:fldChar w:fldCharType="begin"/>
      </w:r>
      <w:r>
        <w:instrText xml:space="preserve"> HYPERLINK "http://www.epidata.dk/" \h </w:instrText>
      </w:r>
      <w:r>
        <w:fldChar w:fldCharType="separate"/>
      </w:r>
      <w:r>
        <w:rPr>
          <w:rStyle w:val="InternetLink"/>
          <w:lang w:val="en-GB"/>
        </w:rPr>
        <w:t>www.</w:t>
      </w:r>
      <w:proofErr w:type="spellStart"/>
      <w:r w:rsidRPr="00630CBB">
        <w:rPr>
          <w:rStyle w:val="InternetLink"/>
          <w:rPrChange w:id="8" w:author="Jamie Hockin" w:date="2018-05-01T11:05:00Z">
            <w:rPr>
              <w:rStyle w:val="InternetLink"/>
              <w:lang w:val="en-GB"/>
            </w:rPr>
          </w:rPrChange>
        </w:rPr>
        <w:t>epidata</w:t>
      </w:r>
      <w:proofErr w:type="spellEnd"/>
      <w:r>
        <w:rPr>
          <w:rStyle w:val="InternetLink"/>
          <w:lang w:val="en-GB"/>
        </w:rPr>
        <w:t>.dk</w:t>
      </w:r>
      <w:r>
        <w:rPr>
          <w:rStyle w:val="InternetLink"/>
          <w:lang w:val="en-GB"/>
        </w:rPr>
        <w:fldChar w:fldCharType="end"/>
      </w:r>
      <w:r>
        <w:rPr>
          <w:lang w:val="en-GB"/>
        </w:rPr>
        <w:t xml:space="preserve">. The classic version will </w:t>
      </w:r>
      <w:r>
        <w:rPr>
          <w:u w:val="single"/>
          <w:lang w:val="en-GB"/>
        </w:rPr>
        <w:t>not</w:t>
      </w:r>
      <w:r>
        <w:rPr>
          <w:lang w:val="en-GB"/>
        </w:rPr>
        <w:t xml:space="preserve"> be further updated beyond version 2.2.  </w:t>
      </w:r>
    </w:p>
    <w:p w14:paraId="60A88F27" w14:textId="77777777" w:rsidR="002A41F1" w:rsidRDefault="00F93CE7">
      <w:pPr>
        <w:ind w:right="-852"/>
        <w:jc w:val="both"/>
      </w:pPr>
      <w:r>
        <w:rPr>
          <w:lang w:val="en-GB"/>
        </w:rPr>
        <w:t>Analysis v1.0 was first released in April 2018 with the following functionality:</w:t>
      </w:r>
    </w:p>
    <w:p w14:paraId="3D88C214" w14:textId="77777777" w:rsidR="002A41F1" w:rsidRDefault="00F93CE7" w:rsidP="00630CBB">
      <w:pPr>
        <w:pStyle w:val="ListParagraph"/>
        <w:numPr>
          <w:ilvl w:val="0"/>
          <w:numId w:val="5"/>
        </w:numPr>
        <w:pPrChange w:id="9" w:author="Jamie Hockin" w:date="2018-05-01T11:04:00Z">
          <w:pPr>
            <w:numPr>
              <w:numId w:val="3"/>
            </w:numPr>
            <w:ind w:left="720" w:hanging="360"/>
            <w:jc w:val="both"/>
          </w:pPr>
        </w:pPrChange>
      </w:pPr>
      <w:r w:rsidRPr="00630CBB">
        <w:rPr>
          <w:lang w:val="en-GB"/>
        </w:rPr>
        <w:t xml:space="preserve">Comprehensive data management, data verification, checks and documentation features. Data may be verified (validate and check data). </w:t>
      </w:r>
    </w:p>
    <w:p w14:paraId="428A5D38" w14:textId="77777777" w:rsidR="002A41F1" w:rsidRDefault="00F93CE7" w:rsidP="00630CBB">
      <w:pPr>
        <w:pStyle w:val="ListParagraph"/>
        <w:numPr>
          <w:ilvl w:val="0"/>
          <w:numId w:val="5"/>
        </w:numPr>
        <w:pPrChange w:id="10" w:author="Jamie Hockin" w:date="2018-05-01T11:04:00Z">
          <w:pPr>
            <w:numPr>
              <w:numId w:val="3"/>
            </w:numPr>
            <w:ind w:left="720" w:hanging="360"/>
            <w:jc w:val="both"/>
          </w:pPr>
        </w:pPrChange>
      </w:pPr>
      <w:r w:rsidRPr="00630CBB">
        <w:rPr>
          <w:lang w:val="en-GB"/>
          <w:rPrChange w:id="11" w:author="Jamie Hockin" w:date="2018-05-01T11:03:00Z">
            <w:rPr>
              <w:lang w:val="en-GB"/>
            </w:rPr>
          </w:rPrChange>
        </w:rPr>
        <w:t>Read &amp; write several data formats (</w:t>
      </w:r>
      <w:proofErr w:type="spellStart"/>
      <w:r w:rsidRPr="00630CBB">
        <w:rPr>
          <w:lang w:val="en-GB"/>
          <w:rPrChange w:id="12" w:author="Jamie Hockin" w:date="2018-05-01T11:03:00Z">
            <w:rPr>
              <w:lang w:val="en-GB"/>
            </w:rPr>
          </w:rPrChange>
        </w:rPr>
        <w:t>epx</w:t>
      </w:r>
      <w:proofErr w:type="spellEnd"/>
      <w:r w:rsidRPr="00630CBB">
        <w:rPr>
          <w:lang w:val="en-GB"/>
          <w:rPrChange w:id="13" w:author="Jamie Hockin" w:date="2018-05-01T11:03:00Z">
            <w:rPr>
              <w:lang w:val="en-GB"/>
            </w:rPr>
          </w:rPrChange>
        </w:rPr>
        <w:t>/</w:t>
      </w:r>
      <w:proofErr w:type="spellStart"/>
      <w:r w:rsidRPr="00630CBB">
        <w:rPr>
          <w:lang w:val="en-GB"/>
          <w:rPrChange w:id="14" w:author="Jamie Hockin" w:date="2018-05-01T11:03:00Z">
            <w:rPr>
              <w:lang w:val="en-GB"/>
            </w:rPr>
          </w:rPrChange>
        </w:rPr>
        <w:t>epz</w:t>
      </w:r>
      <w:proofErr w:type="spellEnd"/>
      <w:r w:rsidRPr="00630CBB">
        <w:rPr>
          <w:lang w:val="en-GB"/>
          <w:rPrChange w:id="15" w:author="Jamie Hockin" w:date="2018-05-01T11:03:00Z">
            <w:rPr>
              <w:lang w:val="en-GB"/>
            </w:rPr>
          </w:rPrChange>
        </w:rPr>
        <w:t xml:space="preserve">, encrypted </w:t>
      </w:r>
      <w:proofErr w:type="spellStart"/>
      <w:r w:rsidRPr="00630CBB">
        <w:rPr>
          <w:lang w:val="en-GB"/>
          <w:rPrChange w:id="16" w:author="Jamie Hockin" w:date="2018-05-01T11:03:00Z">
            <w:rPr>
              <w:lang w:val="en-GB"/>
            </w:rPr>
          </w:rPrChange>
        </w:rPr>
        <w:t>epx</w:t>
      </w:r>
      <w:proofErr w:type="spellEnd"/>
      <w:r w:rsidRPr="00630CBB">
        <w:rPr>
          <w:lang w:val="en-GB"/>
          <w:rPrChange w:id="17" w:author="Jamie Hockin" w:date="2018-05-01T11:03:00Z">
            <w:rPr>
              <w:lang w:val="en-GB"/>
            </w:rPr>
          </w:rPrChange>
        </w:rPr>
        <w:t>/</w:t>
      </w:r>
      <w:proofErr w:type="spellStart"/>
      <w:r w:rsidRPr="00630CBB">
        <w:rPr>
          <w:lang w:val="en-GB"/>
          <w:rPrChange w:id="18" w:author="Jamie Hockin" w:date="2018-05-01T11:03:00Z">
            <w:rPr>
              <w:lang w:val="en-GB"/>
            </w:rPr>
          </w:rPrChange>
        </w:rPr>
        <w:t>epz</w:t>
      </w:r>
      <w:proofErr w:type="spellEnd"/>
      <w:r w:rsidRPr="00630CBB">
        <w:rPr>
          <w:lang w:val="en-GB"/>
          <w:rPrChange w:id="19" w:author="Jamie Hockin" w:date="2018-05-01T11:03:00Z">
            <w:rPr>
              <w:lang w:val="en-GB"/>
            </w:rPr>
          </w:rPrChange>
        </w:rPr>
        <w:t>, csv, Stata) and export DDI-v3.1. All character handling is</w:t>
      </w:r>
      <w:r w:rsidRPr="00630CBB">
        <w:rPr>
          <w:lang w:val="en-GB"/>
          <w:rPrChange w:id="20" w:author="Jamie Hockin" w:date="2018-05-01T11:03:00Z">
            <w:rPr>
              <w:lang w:val="en-GB"/>
            </w:rPr>
          </w:rPrChange>
        </w:rPr>
        <w:t xml:space="preserve"> UTF-8 compatible. Results may be saved in text or html format. The previous </w:t>
      </w:r>
      <w:proofErr w:type="spellStart"/>
      <w:r w:rsidRPr="00630CBB">
        <w:rPr>
          <w:lang w:val="en-GB"/>
          <w:rPrChange w:id="21" w:author="Jamie Hockin" w:date="2018-05-01T11:03:00Z">
            <w:rPr>
              <w:lang w:val="en-GB"/>
            </w:rPr>
          </w:rPrChange>
        </w:rPr>
        <w:t>rec+chk</w:t>
      </w:r>
      <w:proofErr w:type="spellEnd"/>
      <w:r w:rsidRPr="00630CBB">
        <w:rPr>
          <w:lang w:val="en-GB"/>
          <w:rPrChange w:id="22" w:author="Jamie Hockin" w:date="2018-05-01T11:03:00Z">
            <w:rPr>
              <w:lang w:val="en-GB"/>
            </w:rPr>
          </w:rPrChange>
        </w:rPr>
        <w:t xml:space="preserve"> format of Classic EpiData may be read, but not written.  </w:t>
      </w:r>
    </w:p>
    <w:p w14:paraId="51271305" w14:textId="77777777" w:rsidR="002A41F1" w:rsidRDefault="00F93CE7" w:rsidP="00630CBB">
      <w:pPr>
        <w:pStyle w:val="ListParagraph"/>
        <w:numPr>
          <w:ilvl w:val="0"/>
          <w:numId w:val="5"/>
        </w:numPr>
        <w:pPrChange w:id="23" w:author="Jamie Hockin" w:date="2018-05-01T11:04:00Z">
          <w:pPr>
            <w:numPr>
              <w:numId w:val="3"/>
            </w:numPr>
            <w:ind w:left="720" w:hanging="360"/>
            <w:jc w:val="both"/>
          </w:pPr>
        </w:pPrChange>
      </w:pPr>
      <w:r w:rsidRPr="00630CBB">
        <w:rPr>
          <w:lang w:val="en-GB"/>
          <w:rPrChange w:id="24" w:author="Jamie Hockin" w:date="2018-05-01T11:03:00Z">
            <w:rPr>
              <w:lang w:val="en-GB"/>
            </w:rPr>
          </w:rPrChange>
        </w:rPr>
        <w:t xml:space="preserve">Capability to handle large data set. All functions are validated with datasets having up to 125,000 observations </w:t>
      </w:r>
      <w:r w:rsidRPr="00630CBB">
        <w:rPr>
          <w:lang w:val="en-GB"/>
          <w:rPrChange w:id="25" w:author="Jamie Hockin" w:date="2018-05-01T11:03:00Z">
            <w:rPr>
              <w:lang w:val="en-GB"/>
            </w:rPr>
          </w:rPrChange>
        </w:rPr>
        <w:t xml:space="preserve">and 250 variables. </w:t>
      </w:r>
    </w:p>
    <w:p w14:paraId="63119350" w14:textId="77777777" w:rsidR="002A41F1" w:rsidRDefault="00F93CE7" w:rsidP="00630CBB">
      <w:pPr>
        <w:pStyle w:val="ListParagraph"/>
        <w:numPr>
          <w:ilvl w:val="0"/>
          <w:numId w:val="5"/>
        </w:numPr>
        <w:pPrChange w:id="26" w:author="Jamie Hockin" w:date="2018-05-01T11:04:00Z">
          <w:pPr>
            <w:numPr>
              <w:numId w:val="3"/>
            </w:numPr>
            <w:ind w:left="720" w:hanging="360"/>
            <w:jc w:val="both"/>
          </w:pPr>
        </w:pPrChange>
      </w:pPr>
      <w:r w:rsidRPr="00630CBB">
        <w:rPr>
          <w:lang w:val="en-GB"/>
          <w:rPrChange w:id="27" w:author="Jamie Hockin" w:date="2018-05-01T11:03:00Z">
            <w:rPr>
              <w:lang w:val="en-GB"/>
            </w:rPr>
          </w:rPrChange>
        </w:rPr>
        <w:t>Easily handles related datasets and encrypted EpiData projects with user logging.</w:t>
      </w:r>
    </w:p>
    <w:p w14:paraId="344D3E81" w14:textId="77777777" w:rsidR="002A41F1" w:rsidRDefault="00F93CE7" w:rsidP="00630CBB">
      <w:pPr>
        <w:pStyle w:val="ListParagraph"/>
        <w:numPr>
          <w:ilvl w:val="0"/>
          <w:numId w:val="5"/>
        </w:numPr>
        <w:pPrChange w:id="28" w:author="Jamie Hockin" w:date="2018-05-01T11:04:00Z">
          <w:pPr>
            <w:numPr>
              <w:numId w:val="3"/>
            </w:numPr>
            <w:ind w:left="720" w:hanging="360"/>
            <w:jc w:val="both"/>
          </w:pPr>
        </w:pPrChange>
      </w:pPr>
      <w:r w:rsidRPr="00630CBB">
        <w:rPr>
          <w:lang w:val="en-GB"/>
          <w:rPrChange w:id="29" w:author="Jamie Hockin" w:date="2018-05-01T11:03:00Z">
            <w:rPr>
              <w:lang w:val="en-GB"/>
            </w:rPr>
          </w:rPrChange>
        </w:rPr>
        <w:t xml:space="preserve">Initial suite of statistical analyses: count, frequencies, means. </w:t>
      </w:r>
    </w:p>
    <w:p w14:paraId="1263978F" w14:textId="77777777" w:rsidR="002A41F1" w:rsidRDefault="00F93CE7" w:rsidP="002A41F1">
      <w:pPr>
        <w:jc w:val="both"/>
        <w:pPrChange w:id="30" w:author="Jamie Hockin" w:date="2018-04-25T21:11:00Z">
          <w:pPr>
            <w:tabs>
              <w:tab w:val="left" w:pos="0"/>
            </w:tabs>
            <w:ind w:left="720" w:hanging="360"/>
            <w:jc w:val="both"/>
          </w:pPr>
        </w:pPrChange>
      </w:pPr>
      <w:r>
        <w:rPr>
          <w:lang w:val="en-GB"/>
        </w:rPr>
        <w:t>F</w:t>
      </w:r>
      <w:r>
        <w:rPr>
          <w:lang w:val="en-GB"/>
        </w:rPr>
        <w:t>ollowing the release of v1.0, additional functions will include: collapsing of data (a</w:t>
      </w:r>
      <w:r>
        <w:rPr>
          <w:lang w:val="en-GB"/>
        </w:rPr>
        <w:t xml:space="preserve">ggregate), crosstabulation, table estimation and graphs. See </w:t>
      </w:r>
      <w:r>
        <w:fldChar w:fldCharType="begin"/>
      </w:r>
      <w:r>
        <w:instrText xml:space="preserve"> HYPERLINK "http://www.epidata.dk/" \h </w:instrText>
      </w:r>
      <w:r>
        <w:fldChar w:fldCharType="separate"/>
      </w:r>
      <w:r>
        <w:rPr>
          <w:rStyle w:val="InternetLink"/>
          <w:lang w:val="en-GB"/>
        </w:rPr>
        <w:t>www.epidata.dk</w:t>
      </w:r>
      <w:r>
        <w:rPr>
          <w:rStyle w:val="InternetLink"/>
          <w:lang w:val="en-GB"/>
        </w:rPr>
        <w:fldChar w:fldCharType="end"/>
      </w:r>
      <w:r>
        <w:rPr>
          <w:lang w:val="en-GB"/>
        </w:rPr>
        <w:t xml:space="preserve"> for news and updates. </w:t>
      </w:r>
    </w:p>
    <w:p w14:paraId="11BA0160" w14:textId="77777777" w:rsidR="002A41F1" w:rsidRDefault="00F93CE7" w:rsidP="002A41F1">
      <w:pPr>
        <w:pStyle w:val="Heading2"/>
        <w:numPr>
          <w:ilvl w:val="1"/>
          <w:numId w:val="2"/>
        </w:numPr>
        <w:ind w:left="0" w:firstLine="0"/>
        <w:pPrChange w:id="31" w:author="Jamie Hockin" w:date="2018-04-26T13:43:00Z">
          <w:pPr>
            <w:jc w:val="both"/>
          </w:pPr>
        </w:pPrChange>
      </w:pPr>
      <w:r>
        <w:rPr>
          <w:lang w:val="en-GB"/>
        </w:rPr>
        <w:t>Installation</w:t>
      </w:r>
    </w:p>
    <w:p w14:paraId="27D36ABC" w14:textId="77777777" w:rsidR="002A41F1" w:rsidRPr="005477F9" w:rsidRDefault="00F93CE7" w:rsidP="005477F9">
      <w:pPr>
        <w:rPr>
          <w:lang w:val="en-GB"/>
          <w:rPrChange w:id="32" w:author="Jamie Hockin" w:date="2018-05-01T11:09:00Z">
            <w:rPr/>
          </w:rPrChange>
        </w:rPr>
        <w:pPrChange w:id="33" w:author="Jamie Hockin" w:date="2018-05-01T11:06:00Z">
          <w:pPr>
            <w:jc w:val="both"/>
          </w:pPr>
        </w:pPrChange>
      </w:pPr>
      <w:r w:rsidRPr="005477F9">
        <w:rPr>
          <w:lang w:val="en-GB"/>
          <w:rPrChange w:id="34" w:author="Jamie Hockin" w:date="2018-05-01T11:09:00Z">
            <w:rPr>
              <w:color w:val="0000FF"/>
              <w:lang w:val="en-GB"/>
            </w:rPr>
          </w:rPrChange>
        </w:rPr>
        <w:t xml:space="preserve">EpiData is freely available to download </w:t>
      </w:r>
      <w:r w:rsidRPr="005477F9">
        <w:rPr>
          <w:lang w:val="en-GB"/>
          <w:rPrChange w:id="35" w:author="Jamie Hockin" w:date="2018-05-01T11:09:00Z">
            <w:rPr>
              <w:lang w:val="en-GB"/>
            </w:rPr>
          </w:rPrChange>
        </w:rPr>
        <w:t xml:space="preserve">from </w:t>
      </w:r>
      <w:r w:rsidRPr="005477F9">
        <w:rPr>
          <w:rStyle w:val="Hyperlink"/>
          <w:lang w:val="en-GB"/>
          <w:rPrChange w:id="36" w:author="Jamie Hockin" w:date="2018-05-01T11:09:00Z">
            <w:rPr/>
          </w:rPrChange>
        </w:rPr>
        <w:fldChar w:fldCharType="begin"/>
      </w:r>
      <w:r w:rsidRPr="005477F9">
        <w:rPr>
          <w:rStyle w:val="Hyperlink"/>
          <w:lang w:val="en-GB"/>
          <w:rPrChange w:id="37" w:author="Jamie Hockin" w:date="2018-05-01T11:09:00Z">
            <w:rPr/>
          </w:rPrChange>
        </w:rPr>
        <w:instrText xml:space="preserve"> HYPERLINK "http://www.epidata.dk/" \h </w:instrText>
      </w:r>
      <w:r w:rsidRPr="005477F9">
        <w:rPr>
          <w:rStyle w:val="Hyperlink"/>
          <w:lang w:val="en-GB"/>
          <w:rPrChange w:id="38" w:author="Jamie Hockin" w:date="2018-05-01T11:09:00Z">
            <w:rPr/>
          </w:rPrChange>
        </w:rPr>
        <w:fldChar w:fldCharType="separate"/>
      </w:r>
      <w:r w:rsidRPr="005477F9">
        <w:rPr>
          <w:rStyle w:val="Hyperlink"/>
          <w:lang w:val="en-GB"/>
          <w:rPrChange w:id="39" w:author="Jamie Hockin" w:date="2018-05-01T11:09:00Z">
            <w:rPr>
              <w:rStyle w:val="InternetLink"/>
              <w:color w:val="00000A"/>
              <w:lang w:val="en-GB"/>
            </w:rPr>
          </w:rPrChange>
        </w:rPr>
        <w:t>www.epidata.dk</w:t>
      </w:r>
      <w:r w:rsidRPr="005477F9">
        <w:rPr>
          <w:rStyle w:val="Hyperlink"/>
          <w:lang w:val="en-GB"/>
          <w:rPrChange w:id="40" w:author="Jamie Hockin" w:date="2018-05-01T11:09:00Z">
            <w:rPr>
              <w:rStyle w:val="InternetLink"/>
              <w:color w:val="00000A"/>
              <w:lang w:val="en-GB"/>
            </w:rPr>
          </w:rPrChange>
        </w:rPr>
        <w:fldChar w:fldCharType="end"/>
      </w:r>
      <w:r w:rsidRPr="005477F9">
        <w:rPr>
          <w:lang w:val="en-GB"/>
          <w:rPrChange w:id="41" w:author="Jamie Hockin" w:date="2018-05-01T11:09:00Z">
            <w:rPr/>
          </w:rPrChange>
        </w:rPr>
        <w:t>.</w:t>
      </w:r>
      <w:r w:rsidRPr="005477F9">
        <w:rPr>
          <w:lang w:val="en-GB"/>
          <w:rPrChange w:id="42" w:author="Jamie Hockin" w:date="2018-05-01T11:09:00Z">
            <w:rPr>
              <w:lang w:val="en-GB"/>
            </w:rPr>
          </w:rPrChange>
        </w:rPr>
        <w:t xml:space="preserve"> It can be installed easily on Linux, Windows or MacOS. For Windows, there is a combined installer for EpiData Manager, </w:t>
      </w:r>
      <w:commentRangeStart w:id="43"/>
      <w:proofErr w:type="spellStart"/>
      <w:r w:rsidRPr="005477F9">
        <w:rPr>
          <w:lang w:val="en-GB"/>
          <w:rPrChange w:id="44" w:author="Jamie Hockin" w:date="2018-05-01T11:09:00Z">
            <w:rPr>
              <w:lang w:val="en-GB"/>
            </w:rPr>
          </w:rPrChange>
        </w:rPr>
        <w:t>EntryClient</w:t>
      </w:r>
      <w:commentRangeEnd w:id="43"/>
      <w:proofErr w:type="spellEnd"/>
      <w:r w:rsidRPr="005477F9">
        <w:rPr>
          <w:lang w:val="en-GB"/>
          <w:rPrChange w:id="45" w:author="Jamie Hockin" w:date="2018-05-01T11:09:00Z">
            <w:rPr/>
          </w:rPrChange>
        </w:rPr>
        <w:commentReference w:id="43"/>
      </w:r>
      <w:r w:rsidRPr="005477F9">
        <w:rPr>
          <w:lang w:val="en-GB"/>
          <w:rPrChange w:id="46" w:author="Jamie Hockin" w:date="2018-05-01T11:09:00Z">
            <w:rPr>
              <w:lang w:val="en-GB"/>
            </w:rPr>
          </w:rPrChange>
        </w:rPr>
        <w:t xml:space="preserve"> and Analysis. Analysis will not interfere with the setup of your computer. Each of the three EpiData applications consist</w:t>
      </w:r>
      <w:r w:rsidRPr="005477F9">
        <w:rPr>
          <w:lang w:val="en-GB"/>
          <w:rPrChange w:id="47" w:author="Jamie Hockin" w:date="2018-05-01T11:09:00Z">
            <w:rPr>
              <w:lang w:val="en-GB"/>
            </w:rPr>
          </w:rPrChange>
        </w:rPr>
        <w:t>s of a single execut</w:t>
      </w:r>
      <w:r w:rsidRPr="005477F9">
        <w:rPr>
          <w:lang w:val="en-GB"/>
          <w:rPrChange w:id="48" w:author="Jamie Hockin" w:date="2018-05-01T11:09:00Z">
            <w:rPr>
              <w:lang w:val="en-GB"/>
            </w:rPr>
          </w:rPrChange>
        </w:rPr>
        <w:t>able file and a number of help files in html or pdf format.</w:t>
      </w:r>
    </w:p>
    <w:p w14:paraId="74B2843D" w14:textId="77777777" w:rsidR="002A41F1" w:rsidRDefault="00F93CE7" w:rsidP="002A41F1">
      <w:pPr>
        <w:pStyle w:val="Heading2"/>
        <w:numPr>
          <w:ilvl w:val="1"/>
          <w:numId w:val="2"/>
        </w:numPr>
        <w:ind w:left="0" w:firstLine="0"/>
        <w:rPr>
          <w:lang w:val="en-GB"/>
        </w:rPr>
        <w:pPrChange w:id="49" w:author="Jamie Hockin" w:date="2018-04-25T21:25:00Z">
          <w:pPr>
            <w:jc w:val="both"/>
          </w:pPr>
        </w:pPrChange>
      </w:pPr>
      <w:r>
        <w:rPr>
          <w:lang w:val="en-GB"/>
        </w:rPr>
        <w:t>Simplicity and sophistication combined</w:t>
      </w:r>
    </w:p>
    <w:p w14:paraId="7F87FF1C" w14:textId="77777777" w:rsidR="002A41F1" w:rsidRPr="005477F9" w:rsidRDefault="00F93CE7" w:rsidP="00630CBB">
      <w:pPr>
        <w:rPr>
          <w:lang w:val="en-GB"/>
          <w:rPrChange w:id="50" w:author="Jamie Hockin" w:date="2018-05-01T11:09:00Z">
            <w:rPr>
              <w:lang w:val="en-GB"/>
            </w:rPr>
          </w:rPrChange>
        </w:rPr>
        <w:pPrChange w:id="51" w:author="Jamie Hockin" w:date="2018-05-01T11:03:00Z">
          <w:pPr>
            <w:jc w:val="both"/>
          </w:pPr>
        </w:pPrChange>
      </w:pPr>
      <w:r w:rsidRPr="005477F9">
        <w:rPr>
          <w:lang w:val="en-GB"/>
          <w:rPrChange w:id="52" w:author="Jamie Hockin" w:date="2018-05-01T11:09:00Z">
            <w:rPr>
              <w:lang w:val="en-GB"/>
            </w:rPr>
          </w:rPrChange>
        </w:rPr>
        <w:t xml:space="preserve">Analysis provides a clean interface, so you can get right to work. When you start Analysis, you will see its main menu, the output window, a command line window and a status bar that has some basic information about your data set. </w:t>
      </w:r>
    </w:p>
    <w:p w14:paraId="1F52C531" w14:textId="77777777" w:rsidR="002A41F1" w:rsidRPr="005477F9" w:rsidRDefault="00F93CE7" w:rsidP="00630CBB">
      <w:pPr>
        <w:rPr>
          <w:lang w:val="en-GB"/>
          <w:rPrChange w:id="53" w:author="Jamie Hockin" w:date="2018-05-01T11:09:00Z">
            <w:rPr>
              <w:lang w:val="en-GB"/>
            </w:rPr>
          </w:rPrChange>
        </w:rPr>
        <w:pPrChange w:id="54" w:author="Jamie Hockin" w:date="2018-05-01T11:03:00Z">
          <w:pPr>
            <w:jc w:val="both"/>
          </w:pPr>
        </w:pPrChange>
      </w:pPr>
      <w:r w:rsidRPr="005477F9">
        <w:rPr>
          <w:lang w:val="en-GB"/>
          <w:rPrChange w:id="55" w:author="Jamie Hockin" w:date="2018-05-01T11:09:00Z">
            <w:rPr>
              <w:lang w:val="en-GB"/>
            </w:rPr>
          </w:rPrChange>
        </w:rPr>
        <w:t xml:space="preserve">At present, Analysis is </w:t>
      </w:r>
      <w:r w:rsidRPr="005477F9">
        <w:rPr>
          <w:lang w:val="en-GB"/>
          <w:rPrChange w:id="56" w:author="Jamie Hockin" w:date="2018-05-01T11:09:00Z">
            <w:rPr>
              <w:lang w:val="en-GB"/>
            </w:rPr>
          </w:rPrChange>
        </w:rPr>
        <w:t xml:space="preserve">mostly command driven—you enter simple commands and it shows the results. This is ideally suited to quick exploratory analysis of your data or manipulation of the data prior to more sophisticated statistical or epidemiological analysis. It provides all of </w:t>
      </w:r>
      <w:r w:rsidRPr="005477F9">
        <w:rPr>
          <w:lang w:val="en-GB"/>
          <w:rPrChange w:id="57" w:author="Jamie Hockin" w:date="2018-05-01T11:09:00Z">
            <w:rPr>
              <w:lang w:val="en-GB"/>
            </w:rPr>
          </w:rPrChange>
        </w:rPr>
        <w:t>the control available in EpiData Entry, including data security and integrity</w:t>
      </w:r>
      <w:r w:rsidRPr="005477F9">
        <w:rPr>
          <w:lang w:val="en-GB"/>
          <w:rPrChange w:id="58" w:author="Jamie Hockin" w:date="2018-05-01T11:09:00Z">
            <w:rPr>
              <w:lang w:val="en-GB"/>
            </w:rPr>
          </w:rPrChange>
        </w:rPr>
        <w:t xml:space="preserve"> features. It easily handles relational data that is native</w:t>
      </w:r>
      <w:r w:rsidRPr="005477F9">
        <w:rPr>
          <w:lang w:val="en-GB"/>
          <w:rPrChange w:id="59" w:author="Jamie Hockin" w:date="2018-05-01T11:09:00Z">
            <w:rPr>
              <w:lang w:val="en-GB"/>
            </w:rPr>
          </w:rPrChange>
        </w:rPr>
        <w:t xml:space="preserve"> to all EpiData applications.</w:t>
      </w:r>
    </w:p>
    <w:p w14:paraId="4563B18E" w14:textId="77777777" w:rsidR="00630CBB" w:rsidRDefault="00630CBB">
      <w:pPr>
        <w:jc w:val="both"/>
        <w:rPr>
          <w:ins w:id="60" w:author="Jamie Hockin" w:date="2018-05-01T11:01:00Z"/>
          <w:lang w:val="en-GB"/>
        </w:rPr>
      </w:pPr>
      <w:ins w:id="61" w:author="Jamie Hockin" w:date="2018-05-01T11:01:00Z">
        <w:r>
          <w:rPr>
            <w:noProof/>
            <w:lang w:val="en-GB"/>
          </w:rPr>
          <w:lastRenderedPageBreak/>
          <w:drawing>
            <wp:inline distT="0" distB="0" distL="0" distR="0" wp14:anchorId="6E763617" wp14:editId="48060851">
              <wp:extent cx="5759450" cy="283781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30 at 17.42.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837815"/>
                      </a:xfrm>
                      <a:prstGeom prst="rect">
                        <a:avLst/>
                      </a:prstGeom>
                    </pic:spPr>
                  </pic:pic>
                </a:graphicData>
              </a:graphic>
            </wp:inline>
          </w:drawing>
        </w:r>
      </w:ins>
    </w:p>
    <w:p w14:paraId="1C9F7CBD" w14:textId="77777777" w:rsidR="002A41F1" w:rsidRDefault="00F93CE7" w:rsidP="00630CBB">
      <w:pPr>
        <w:pPrChange w:id="62" w:author="Jamie Hockin" w:date="2018-05-01T11:03:00Z">
          <w:pPr>
            <w:jc w:val="both"/>
          </w:pPr>
        </w:pPrChange>
      </w:pPr>
      <w:r>
        <w:rPr>
          <w:lang w:val="en-GB"/>
        </w:rPr>
        <w:t>You may also choose to display more information in the left and right sidebars</w:t>
      </w:r>
      <w:r>
        <w:rPr>
          <w:lang w:val="en-GB"/>
        </w:rPr>
        <w:commentReference w:id="63"/>
      </w:r>
      <w:r>
        <w:rPr>
          <w:lang w:val="en-GB"/>
        </w:rPr>
        <w:t>. After r</w:t>
      </w:r>
      <w:r>
        <w:rPr>
          <w:lang w:val="en-GB"/>
        </w:rPr>
        <w:t xml:space="preserve">eading a file, you can see the </w:t>
      </w:r>
      <w:proofErr w:type="spellStart"/>
      <w:r w:rsidRPr="00630CBB">
        <w:rPr>
          <w:rPrChange w:id="64" w:author="Jamie Hockin" w:date="2018-05-01T11:03:00Z">
            <w:rPr>
              <w:lang w:val="en-GB"/>
            </w:rPr>
          </w:rPrChange>
        </w:rPr>
        <w:t>full</w:t>
      </w:r>
      <w:proofErr w:type="spellEnd"/>
      <w:r>
        <w:rPr>
          <w:lang w:val="en-GB"/>
        </w:rPr>
        <w:t xml:space="preserve"> data structure, including related datasets (function key F2), variables (F3) and command history (F7). Other function keys will open the program editor (F5), data browser (F6) and basic help documents. </w:t>
      </w:r>
    </w:p>
    <w:p w14:paraId="2D812492" w14:textId="77777777" w:rsidR="002A41F1" w:rsidRDefault="00F93CE7" w:rsidP="002A41F1">
      <w:pPr>
        <w:pStyle w:val="Heading2"/>
        <w:numPr>
          <w:ilvl w:val="1"/>
          <w:numId w:val="2"/>
        </w:numPr>
        <w:ind w:left="0" w:firstLine="0"/>
        <w:pPrChange w:id="65" w:author="Jamie Hockin" w:date="2018-04-26T14:03:00Z">
          <w:pPr>
            <w:numPr>
              <w:numId w:val="2"/>
            </w:numPr>
            <w:ind w:left="432" w:hanging="432"/>
          </w:pPr>
        </w:pPrChange>
      </w:pPr>
      <w:r>
        <w:rPr>
          <w:lang w:val="en-GB"/>
        </w:rPr>
        <w:t>A first analysis</w:t>
      </w:r>
    </w:p>
    <w:p w14:paraId="4E64BA92" w14:textId="77777777" w:rsidR="002A41F1" w:rsidRDefault="00F93CE7" w:rsidP="00630CBB">
      <w:pPr>
        <w:rPr>
          <w:b/>
          <w:lang w:val="en-GB"/>
        </w:rPr>
        <w:pPrChange w:id="66" w:author="Jamie Hockin" w:date="2018-05-01T11:03:00Z">
          <w:pPr>
            <w:numPr>
              <w:numId w:val="2"/>
            </w:numPr>
            <w:ind w:left="432"/>
            <w:jc w:val="both"/>
          </w:pPr>
        </w:pPrChange>
      </w:pPr>
      <w:r>
        <w:rPr>
          <w:lang w:val="en-GB"/>
        </w:rPr>
        <w:t>EpiData comes with some sample data sets to help you become familiar with the way it works. If you are new to Analysis or want to see how it differs from Classic EpiData Analysis, follow along.</w:t>
      </w:r>
      <w:r>
        <w:rPr>
          <w:b/>
          <w:lang w:val="en-GB"/>
        </w:rPr>
        <w:t xml:space="preserve"> </w:t>
      </w:r>
    </w:p>
    <w:p w14:paraId="09566276" w14:textId="77777777" w:rsidR="002A41F1" w:rsidRPr="00D851FD" w:rsidRDefault="00F93CE7">
      <w:pPr>
        <w:jc w:val="both"/>
        <w:rPr>
          <w:lang w:val="en-GB"/>
          <w:rPrChange w:id="67" w:author="Jamie Hockin" w:date="2018-05-01T11:12:00Z">
            <w:rPr>
              <w:lang w:val="en-GB"/>
            </w:rPr>
          </w:rPrChange>
        </w:rPr>
      </w:pPr>
      <w:r w:rsidRPr="00D851FD">
        <w:rPr>
          <w:b/>
          <w:lang w:val="en-GB"/>
          <w:rPrChange w:id="68" w:author="Jamie Hockin" w:date="2018-05-01T11:12:00Z">
            <w:rPr>
              <w:b/>
              <w:lang w:val="en-GB"/>
            </w:rPr>
          </w:rPrChange>
        </w:rPr>
        <w:t>Open (read) the data</w:t>
      </w:r>
      <w:r w:rsidRPr="00D851FD">
        <w:rPr>
          <w:lang w:val="en-GB"/>
          <w:rPrChange w:id="69" w:author="Jamie Hockin" w:date="2018-05-01T11:12:00Z">
            <w:rPr>
              <w:lang w:val="en-GB"/>
            </w:rPr>
          </w:rPrChange>
        </w:rPr>
        <w:t xml:space="preserve">. In the menu bar, select File, Open and </w:t>
      </w:r>
      <w:r w:rsidRPr="00D851FD">
        <w:rPr>
          <w:lang w:val="en-GB"/>
          <w:rPrChange w:id="70" w:author="Jamie Hockin" w:date="2018-05-01T11:12:00Z">
            <w:rPr>
              <w:lang w:val="en-GB"/>
            </w:rPr>
          </w:rPrChange>
        </w:rPr>
        <w:t xml:space="preserve">find the folder/directory where you installed EpiData. You can also type </w:t>
      </w:r>
      <w:r w:rsidRPr="00D851FD">
        <w:rPr>
          <w:i/>
          <w:lang w:val="en-GB"/>
          <w:rPrChange w:id="71" w:author="Jamie Hockin" w:date="2018-05-01T11:12:00Z">
            <w:rPr>
              <w:i/>
              <w:lang w:val="en-GB"/>
            </w:rPr>
          </w:rPrChange>
        </w:rPr>
        <w:t>read</w:t>
      </w:r>
      <w:r w:rsidRPr="00D851FD">
        <w:rPr>
          <w:lang w:val="en-GB"/>
          <w:rPrChange w:id="72" w:author="Jamie Hockin" w:date="2018-05-01T11:12:00Z">
            <w:rPr>
              <w:lang w:val="en-GB"/>
            </w:rPr>
          </w:rPrChange>
        </w:rPr>
        <w:t xml:space="preserve"> in the command line.</w:t>
      </w:r>
    </w:p>
    <w:p w14:paraId="520C002A" w14:textId="0AA05B38" w:rsidR="002A41F1" w:rsidRPr="00D851FD" w:rsidDel="00630CBB" w:rsidRDefault="00D851FD">
      <w:pPr>
        <w:jc w:val="both"/>
        <w:rPr>
          <w:del w:id="73" w:author="Jamie Hockin" w:date="2018-05-01T11:02:00Z"/>
          <w:lang w:val="en-GB"/>
          <w:rPrChange w:id="74" w:author="Jamie Hockin" w:date="2018-05-01T11:12:00Z">
            <w:rPr>
              <w:del w:id="75" w:author="Jamie Hockin" w:date="2018-05-01T11:02:00Z"/>
              <w:lang w:val="en-GB"/>
            </w:rPr>
          </w:rPrChange>
        </w:rPr>
      </w:pPr>
      <w:ins w:id="76" w:author="Jamie Hockin" w:date="2018-05-01T11:11:00Z">
        <w:r>
          <w:rPr>
            <w:noProof/>
          </w:rPr>
          <w:drawing>
            <wp:anchor distT="0" distB="0" distL="0" distR="0" simplePos="0" relativeHeight="251659264" behindDoc="0" locked="0" layoutInCell="1" allowOverlap="1" wp14:anchorId="072C1F3D" wp14:editId="471911A3">
              <wp:simplePos x="0" y="0"/>
              <wp:positionH relativeFrom="column">
                <wp:posOffset>50800</wp:posOffset>
              </wp:positionH>
              <wp:positionV relativeFrom="paragraph">
                <wp:posOffset>578485</wp:posOffset>
              </wp:positionV>
              <wp:extent cx="5756910" cy="1565275"/>
              <wp:effectExtent l="0" t="0" r="0" b="0"/>
              <wp:wrapSquare wrapText="largest"/>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565275"/>
                      </a:xfrm>
                      <a:prstGeom prst="rect">
                        <a:avLst/>
                      </a:prstGeom>
                      <a:solidFill>
                        <a:srgbClr val="FFFFFF"/>
                      </a:solidFill>
                      <a:ln w="635" cmpd="sng">
                        <a:noFill/>
                        <a:prstDash val="solid"/>
                        <a:miter lim="800000"/>
                        <a:headEnd/>
                        <a:tailEnd/>
                      </a:ln>
                    </pic:spPr>
                  </pic:pic>
                </a:graphicData>
              </a:graphic>
              <wp14:sizeRelH relativeFrom="page">
                <wp14:pctWidth>0</wp14:pctWidth>
              </wp14:sizeRelH>
              <wp14:sizeRelV relativeFrom="page">
                <wp14:pctHeight>0</wp14:pctHeight>
              </wp14:sizeRelV>
            </wp:anchor>
          </w:drawing>
        </w:r>
      </w:ins>
      <w:del w:id="77" w:author="Jamie Hockin" w:date="2018-05-01T11:01:00Z">
        <w:r w:rsidR="00F93CE7" w:rsidRPr="00D851FD" w:rsidDel="00630CBB">
          <w:rPr>
            <w:noProof/>
            <w:lang w:val="en-GB"/>
            <w:rPrChange w:id="78" w:author="Jamie Hockin" w:date="2018-05-01T11:12:00Z">
              <w:rPr>
                <w:noProof/>
              </w:rPr>
            </w:rPrChange>
          </w:rPr>
          <w:drawing>
            <wp:inline distT="0" distB="0" distL="0" distR="5080" wp14:anchorId="0CFFBFEA" wp14:editId="42CF3282">
              <wp:extent cx="3550920" cy="9671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3"/>
                      <a:stretch>
                        <a:fillRect/>
                      </a:stretch>
                    </pic:blipFill>
                    <pic:spPr bwMode="auto">
                      <a:xfrm>
                        <a:off x="0" y="0"/>
                        <a:ext cx="3550920" cy="967105"/>
                      </a:xfrm>
                      <a:prstGeom prst="rect">
                        <a:avLst/>
                      </a:prstGeom>
                    </pic:spPr>
                  </pic:pic>
                </a:graphicData>
              </a:graphic>
            </wp:inline>
          </w:drawing>
        </w:r>
      </w:del>
    </w:p>
    <w:p w14:paraId="316F270C" w14:textId="0D588EB1" w:rsidR="002A41F1" w:rsidRDefault="00F93CE7" w:rsidP="00773C62">
      <w:pPr>
        <w:rPr>
          <w:lang w:val="en-GB"/>
        </w:rPr>
        <w:pPrChange w:id="79" w:author="Jamie Hockin" w:date="2018-05-01T11:10:00Z">
          <w:pPr>
            <w:jc w:val="both"/>
          </w:pPr>
        </w:pPrChange>
      </w:pPr>
      <w:r w:rsidRPr="00D851FD">
        <w:rPr>
          <w:lang w:val="en-GB"/>
          <w:rPrChange w:id="80" w:author="Jamie Hockin" w:date="2018-05-01T11:12:00Z">
            <w:rPr>
              <w:lang w:val="en-GB"/>
            </w:rPr>
          </w:rPrChange>
        </w:rPr>
        <w:t>In the subfolder “</w:t>
      </w:r>
      <w:commentRangeStart w:id="81"/>
      <w:r w:rsidRPr="00D851FD">
        <w:rPr>
          <w:lang w:val="en-GB"/>
          <w:rPrChange w:id="82" w:author="Jamie Hockin" w:date="2018-05-01T11:12:00Z">
            <w:rPr>
              <w:lang w:val="en-GB"/>
            </w:rPr>
          </w:rPrChange>
        </w:rPr>
        <w:t>samples</w:t>
      </w:r>
      <w:commentRangeEnd w:id="81"/>
      <w:r w:rsidRPr="00D851FD">
        <w:rPr>
          <w:lang w:val="en-GB"/>
          <w:rPrChange w:id="83" w:author="Jamie Hockin" w:date="2018-05-01T11:12:00Z">
            <w:rPr/>
          </w:rPrChange>
        </w:rPr>
        <w:commentReference w:id="81"/>
      </w:r>
      <w:r w:rsidRPr="00D851FD">
        <w:rPr>
          <w:lang w:val="en-GB"/>
          <w:rPrChange w:id="84" w:author="Jamie Hockin" w:date="2018-05-01T11:12:00Z">
            <w:rPr>
              <w:lang w:val="en-GB"/>
            </w:rPr>
          </w:rPrChange>
        </w:rPr>
        <w:t xml:space="preserve">”, Select </w:t>
      </w:r>
      <w:del w:id="85" w:author="Jamie Hockin" w:date="2018-05-01T11:02:00Z">
        <w:r w:rsidRPr="00D851FD" w:rsidDel="00630CBB">
          <w:rPr>
            <w:b/>
            <w:lang w:val="en-GB"/>
            <w:rPrChange w:id="86" w:author="Jamie Hockin" w:date="2018-05-01T11:12:00Z">
              <w:rPr>
                <w:lang w:val="en-GB"/>
              </w:rPr>
            </w:rPrChange>
          </w:rPr>
          <w:delText xml:space="preserve">“bromar.rec” or </w:delText>
        </w:r>
      </w:del>
      <w:del w:id="87" w:author="Jamie Hockin" w:date="2018-05-01T11:11:00Z">
        <w:r w:rsidRPr="00D851FD" w:rsidDel="00D851FD">
          <w:rPr>
            <w:b/>
            <w:lang w:val="en-GB"/>
            <w:rPrChange w:id="88" w:author="Jamie Hockin" w:date="2018-05-01T11:12:00Z">
              <w:rPr>
                <w:lang w:val="en-GB"/>
              </w:rPr>
            </w:rPrChange>
          </w:rPr>
          <w:delText>bromar</w:delText>
        </w:r>
      </w:del>
      <w:ins w:id="89" w:author="Jamie Hockin" w:date="2018-05-01T11:11:00Z">
        <w:r w:rsidR="00D851FD" w:rsidRPr="00D851FD">
          <w:rPr>
            <w:b/>
            <w:lang w:val="en-GB"/>
            <w:rPrChange w:id="90" w:author="Jamie Hockin" w:date="2018-05-01T11:12:00Z">
              <w:rPr>
                <w:b/>
                <w:lang w:val="en-GB"/>
              </w:rPr>
            </w:rPrChange>
          </w:rPr>
          <w:t>clinical example</w:t>
        </w:r>
      </w:ins>
      <w:r w:rsidRPr="00D851FD">
        <w:rPr>
          <w:b/>
          <w:lang w:val="en-GB"/>
          <w:rPrChange w:id="91" w:author="Jamie Hockin" w:date="2018-05-01T11:12:00Z">
            <w:rPr>
              <w:lang w:val="en-GB"/>
            </w:rPr>
          </w:rPrChange>
        </w:rPr>
        <w:t>.epx</w:t>
      </w:r>
      <w:r w:rsidRPr="00D851FD">
        <w:rPr>
          <w:lang w:val="en-GB"/>
          <w:rPrChange w:id="92" w:author="Jamie Hockin" w:date="2018-05-01T11:12:00Z">
            <w:rPr>
              <w:lang w:val="en-GB"/>
            </w:rPr>
          </w:rPrChange>
        </w:rPr>
        <w:t>. Depending on you</w:t>
      </w:r>
      <w:ins w:id="93" w:author="Jamie Hockin" w:date="2018-05-01T11:02:00Z">
        <w:r w:rsidR="00630CBB" w:rsidRPr="00D851FD">
          <w:rPr>
            <w:lang w:val="en-GB"/>
            <w:rPrChange w:id="94" w:author="Jamie Hockin" w:date="2018-05-01T11:12:00Z">
              <w:rPr>
                <w:lang w:val="en-GB"/>
              </w:rPr>
            </w:rPrChange>
          </w:rPr>
          <w:t>r</w:t>
        </w:r>
      </w:ins>
      <w:r w:rsidRPr="00D851FD">
        <w:rPr>
          <w:lang w:val="en-GB"/>
          <w:rPrChange w:id="95" w:author="Jamie Hockin" w:date="2018-05-01T11:12:00Z">
            <w:rPr>
              <w:lang w:val="en-GB"/>
            </w:rPr>
          </w:rPrChange>
        </w:rPr>
        <w:t xml:space="preserve"> computer defaults, you may not see the extension</w:t>
      </w:r>
      <w:del w:id="96" w:author="Jamie Hockin" w:date="2018-05-01T11:02:00Z">
        <w:r w:rsidRPr="00D851FD" w:rsidDel="00630CBB">
          <w:rPr>
            <w:lang w:val="en-GB"/>
            <w:rPrChange w:id="97" w:author="Jamie Hockin" w:date="2018-05-01T11:12:00Z">
              <w:rPr>
                <w:lang w:val="en-GB"/>
              </w:rPr>
            </w:rPrChange>
          </w:rPr>
          <w:delText xml:space="preserve"> .rec or </w:delText>
        </w:r>
      </w:del>
      <w:ins w:id="98" w:author="Jamie Hockin" w:date="2018-05-01T11:02:00Z">
        <w:r w:rsidR="00630CBB" w:rsidRPr="00D851FD">
          <w:rPr>
            <w:lang w:val="en-GB"/>
            <w:rPrChange w:id="99" w:author="Jamie Hockin" w:date="2018-05-01T11:12:00Z">
              <w:rPr>
                <w:lang w:val="en-GB"/>
              </w:rPr>
            </w:rPrChange>
          </w:rPr>
          <w:t xml:space="preserve"> </w:t>
        </w:r>
      </w:ins>
      <w:del w:id="100" w:author="Jamie Hockin" w:date="2018-05-01T11:02:00Z">
        <w:r w:rsidRPr="00D851FD" w:rsidDel="00630CBB">
          <w:rPr>
            <w:lang w:val="en-GB"/>
            <w:rPrChange w:id="101" w:author="Jamie Hockin" w:date="2018-05-01T11:12:00Z">
              <w:rPr>
                <w:lang w:val="en-GB"/>
              </w:rPr>
            </w:rPrChange>
          </w:rPr>
          <w:delText>.</w:delText>
        </w:r>
      </w:del>
      <w:proofErr w:type="spellStart"/>
      <w:r w:rsidRPr="00D851FD">
        <w:rPr>
          <w:b/>
          <w:lang w:val="en-GB"/>
          <w:rPrChange w:id="102" w:author="Jamie Hockin" w:date="2018-05-01T11:12:00Z">
            <w:rPr>
              <w:lang w:val="en-GB"/>
            </w:rPr>
          </w:rPrChange>
        </w:rPr>
        <w:t>epx</w:t>
      </w:r>
      <w:proofErr w:type="spellEnd"/>
      <w:r w:rsidRPr="00D851FD">
        <w:rPr>
          <w:lang w:val="en-GB"/>
          <w:rPrChange w:id="103" w:author="Jamie Hockin" w:date="2018-05-01T11:12:00Z">
            <w:rPr>
              <w:lang w:val="en-GB"/>
            </w:rPr>
          </w:rPrChange>
        </w:rPr>
        <w:t>. Double cl</w:t>
      </w:r>
      <w:r w:rsidRPr="00D851FD">
        <w:rPr>
          <w:lang w:val="en-GB"/>
          <w:rPrChange w:id="104" w:author="Jamie Hockin" w:date="2018-05-01T11:12:00Z">
            <w:rPr>
              <w:lang w:val="en-GB"/>
            </w:rPr>
          </w:rPrChange>
        </w:rPr>
        <w:t xml:space="preserve">ick on the file name and you will see some information about the data in the output window. </w:t>
      </w:r>
      <w:del w:id="105" w:author="Jamie Hockin" w:date="2018-05-01T11:14:00Z">
        <w:r w:rsidRPr="00D851FD" w:rsidDel="00D851FD">
          <w:rPr>
            <w:lang w:val="en-GB"/>
            <w:rPrChange w:id="106" w:author="Jamie Hockin" w:date="2018-05-01T11:12:00Z">
              <w:rPr>
                <w:lang w:val="en-GB"/>
              </w:rPr>
            </w:rPrChange>
          </w:rPr>
          <w:delText>How many records and fields</w:delText>
        </w:r>
      </w:del>
      <w:del w:id="107" w:author="Jamie Hockin" w:date="2018-05-01T11:10:00Z">
        <w:r w:rsidDel="00773C62">
          <w:rPr>
            <w:lang w:val="en-GB"/>
          </w:rPr>
          <w:delText xml:space="preserve"> </w:delText>
        </w:r>
      </w:del>
      <w:del w:id="108" w:author="Jamie Hockin" w:date="2018-05-01T11:14:00Z">
        <w:r w:rsidDel="00D851FD">
          <w:rPr>
            <w:lang w:val="en-GB"/>
          </w:rPr>
          <w:delText>?</w:delText>
        </w:r>
      </w:del>
      <w:del w:id="109" w:author="Jamie Hockin" w:date="2018-05-01T11:11:00Z">
        <w:r w:rsidDel="00D851FD">
          <w:rPr>
            <w:noProof/>
            <w:lang w:val="en-GB"/>
          </w:rPr>
          <w:drawing>
            <wp:inline distT="12700" distB="16510" distL="12700" distR="12065" wp14:anchorId="589439FA" wp14:editId="7EDA5B8F">
              <wp:extent cx="4890135" cy="1189990"/>
              <wp:effectExtent l="0" t="0" r="0" b="381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4"/>
                      <a:stretch>
                        <a:fillRect/>
                      </a:stretch>
                    </pic:blipFill>
                    <pic:spPr bwMode="auto">
                      <a:xfrm>
                        <a:off x="0" y="0"/>
                        <a:ext cx="4890135" cy="1189990"/>
                      </a:xfrm>
                      <a:prstGeom prst="rect">
                        <a:avLst/>
                      </a:prstGeom>
                      <a:ln w="9525">
                        <a:noFill/>
                      </a:ln>
                    </pic:spPr>
                  </pic:pic>
                </a:graphicData>
              </a:graphic>
            </wp:inline>
          </w:drawing>
        </w:r>
      </w:del>
    </w:p>
    <w:p w14:paraId="1039BE65" w14:textId="18BDE923" w:rsidR="002A41F1" w:rsidRDefault="00F93CE7" w:rsidP="00D851FD">
      <w:pPr>
        <w:pPrChange w:id="110" w:author="Jamie Hockin" w:date="2018-05-01T11:14:00Z">
          <w:pPr>
            <w:jc w:val="both"/>
          </w:pPr>
        </w:pPrChange>
      </w:pPr>
      <w:del w:id="111" w:author="Jamie Hockin" w:date="2018-05-01T11:13:00Z">
        <w:r w:rsidDel="00D851FD">
          <w:rPr>
            <w:lang w:val="en-GB"/>
          </w:rPr>
          <w:delText>This data set has data gathered at a Marathon race</w:delText>
        </w:r>
      </w:del>
      <w:ins w:id="112" w:author="Jamie Hockin" w:date="2018-05-01T11:13:00Z">
        <w:r w:rsidR="00D851FD">
          <w:rPr>
            <w:lang w:val="en-GB"/>
          </w:rPr>
          <w:t xml:space="preserve">This sample project file contains a number of related data sets. The command </w:t>
        </w:r>
        <w:r w:rsidR="00D851FD">
          <w:rPr>
            <w:b/>
            <w:lang w:val="en-GB"/>
          </w:rPr>
          <w:t>list ds</w:t>
        </w:r>
        <w:r w:rsidR="00D851FD">
          <w:rPr>
            <w:lang w:val="en-GB"/>
          </w:rPr>
          <w:t xml:space="preserve"> </w:t>
        </w:r>
        <w:proofErr w:type="gramStart"/>
        <w:r w:rsidR="00D851FD">
          <w:rPr>
            <w:lang w:val="en-GB"/>
          </w:rPr>
          <w:t>shows</w:t>
        </w:r>
        <w:proofErr w:type="gramEnd"/>
        <w:r w:rsidR="00D851FD">
          <w:rPr>
            <w:lang w:val="en-GB"/>
          </w:rPr>
          <w:t xml:space="preserve"> these, along with</w:t>
        </w:r>
      </w:ins>
      <w:ins w:id="113" w:author="Jamie Hockin" w:date="2018-05-01T11:14:00Z">
        <w:r w:rsidR="00D851FD">
          <w:rPr>
            <w:lang w:val="en-GB"/>
          </w:rPr>
          <w:t xml:space="preserve"> some information on each</w:t>
        </w:r>
      </w:ins>
      <w:r>
        <w:rPr>
          <w:lang w:val="en-GB"/>
        </w:rPr>
        <w:t>. A copy of data is read into memory, so that all data manipulation and analyses ar</w:t>
      </w:r>
      <w:r>
        <w:rPr>
          <w:lang w:val="en-GB"/>
        </w:rPr>
        <w:t>e done quickly.</w:t>
      </w:r>
    </w:p>
    <w:p w14:paraId="1249E3AA" w14:textId="7584CB1E" w:rsidR="002A41F1" w:rsidRDefault="00F93CE7" w:rsidP="002A41F1">
      <w:pPr>
        <w:rPr>
          <w:ins w:id="114" w:author="Jamie Hockin" w:date="2018-05-01T11:16:00Z"/>
          <w:lang w:val="en-GB"/>
        </w:rPr>
        <w:pPrChange w:id="115" w:author="Jamie Hockin" w:date="2018-04-26T14:06:00Z">
          <w:pPr>
            <w:jc w:val="both"/>
          </w:pPr>
        </w:pPrChange>
      </w:pPr>
      <w:r>
        <w:rPr>
          <w:b/>
        </w:rPr>
        <w:t>Browse the data</w:t>
      </w:r>
      <w:r>
        <w:t xml:space="preserve">. </w:t>
      </w:r>
      <w:r>
        <w:rPr>
          <w:lang w:val="en-GB"/>
        </w:rPr>
        <w:t xml:space="preserve">Every time you open a data file it is good practice to view the data. You do this with the F6 function key or by typing </w:t>
      </w:r>
      <w:r>
        <w:rPr>
          <w:i/>
          <w:lang w:val="en-GB"/>
        </w:rPr>
        <w:t>browse</w:t>
      </w:r>
      <w:r>
        <w:rPr>
          <w:lang w:val="en-GB"/>
        </w:rPr>
        <w:t xml:space="preserve"> in the command line. Analysis shows you a spreadsheet of the data. You can move and resize the d</w:t>
      </w:r>
      <w:r>
        <w:rPr>
          <w:lang w:val="en-GB"/>
        </w:rPr>
        <w:t>ata browser window. Keep it open while you do your analyses.</w:t>
      </w:r>
      <w:ins w:id="116" w:author="Jamie Hockin" w:date="2018-05-01T11:16:00Z">
        <w:r w:rsidR="00D851FD">
          <w:rPr>
            <w:lang w:val="en-GB"/>
          </w:rPr>
          <w:t xml:space="preserve"> </w:t>
        </w:r>
        <w:r w:rsidR="00D851FD">
          <w:rPr>
            <w:lang w:val="en-GB"/>
          </w:rPr>
          <w:t xml:space="preserve">Browse opens a new </w:t>
        </w:r>
        <w:r w:rsidR="00D851FD">
          <w:rPr>
            <w:lang w:val="en-GB"/>
          </w:rPr>
          <w:t>view</w:t>
        </w:r>
        <w:r w:rsidR="00D851FD">
          <w:rPr>
            <w:lang w:val="en-GB"/>
          </w:rPr>
          <w:t xml:space="preserve"> of the data</w:t>
        </w:r>
        <w:r w:rsidR="00D851FD">
          <w:rPr>
            <w:lang w:val="en-GB"/>
          </w:rPr>
          <w:t>, exactly how they are</w:t>
        </w:r>
        <w:r w:rsidR="00D851FD">
          <w:rPr>
            <w:lang w:val="en-GB"/>
          </w:rPr>
          <w:t xml:space="preserve"> at the time of issuing the </w:t>
        </w:r>
        <w:r w:rsidR="00D851FD">
          <w:rPr>
            <w:b/>
            <w:bCs/>
            <w:lang w:val="en-GB"/>
          </w:rPr>
          <w:t>browse</w:t>
        </w:r>
        <w:r w:rsidR="00D851FD">
          <w:rPr>
            <w:lang w:val="en-GB"/>
          </w:rPr>
          <w:t xml:space="preserve"> command.</w:t>
        </w:r>
      </w:ins>
    </w:p>
    <w:p w14:paraId="027127DA" w14:textId="4A1283AD" w:rsidR="00D851FD" w:rsidRDefault="00D851FD" w:rsidP="002A41F1">
      <w:pPr>
        <w:pPrChange w:id="117" w:author="Jamie Hockin" w:date="2018-04-26T14:06:00Z">
          <w:pPr>
            <w:jc w:val="both"/>
          </w:pPr>
        </w:pPrChange>
      </w:pPr>
      <w:ins w:id="118" w:author="Jamie Hockin" w:date="2018-05-01T11:16:00Z">
        <w:r>
          <w:rPr>
            <w:lang w:val="en-GB"/>
          </w:rPr>
          <w:t xml:space="preserve">With options when you start browse you may arrange or change the view, e.g. value labels or values or changing the caption as shown below.  </w:t>
        </w:r>
      </w:ins>
    </w:p>
    <w:p w14:paraId="37AFA25C" w14:textId="0040A901" w:rsidR="002A41F1" w:rsidRDefault="00D851FD">
      <w:pPr>
        <w:jc w:val="both"/>
        <w:rPr>
          <w:lang w:val="en-GB"/>
        </w:rPr>
      </w:pPr>
      <w:ins w:id="119" w:author="Jamie Hockin" w:date="2018-05-01T11:15:00Z">
        <w:r>
          <w:rPr>
            <w:b/>
            <w:bCs/>
            <w:noProof/>
          </w:rPr>
          <w:lastRenderedPageBreak/>
          <w:drawing>
            <wp:anchor distT="0" distB="0" distL="182880" distR="0" simplePos="0" relativeHeight="251661312" behindDoc="0" locked="0" layoutInCell="1" allowOverlap="1" wp14:anchorId="0ED9E216" wp14:editId="7332235A">
              <wp:simplePos x="0" y="0"/>
              <wp:positionH relativeFrom="column">
                <wp:posOffset>1270</wp:posOffset>
              </wp:positionH>
              <wp:positionV relativeFrom="paragraph">
                <wp:posOffset>245110</wp:posOffset>
              </wp:positionV>
              <wp:extent cx="3949700" cy="2463800"/>
              <wp:effectExtent l="0" t="0" r="0" b="0"/>
              <wp:wrapSquare wrapText="left"/>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700" cy="2463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ins>
      <w:del w:id="120" w:author="Jamie Hockin" w:date="2018-05-01T11:15:00Z">
        <w:r w:rsidR="00F93CE7" w:rsidDel="00D851FD">
          <w:rPr>
            <w:noProof/>
          </w:rPr>
          <w:drawing>
            <wp:inline distT="0" distB="3175" distL="0" distR="1270" wp14:anchorId="7A04650C" wp14:editId="722FA149">
              <wp:extent cx="4100830" cy="185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100830" cy="1851025"/>
                      </a:xfrm>
                      <a:prstGeom prst="rect">
                        <a:avLst/>
                      </a:prstGeom>
                    </pic:spPr>
                  </pic:pic>
                </a:graphicData>
              </a:graphic>
            </wp:inline>
          </w:drawing>
        </w:r>
      </w:del>
    </w:p>
    <w:p w14:paraId="4875B409" w14:textId="77777777" w:rsidR="00D851FD" w:rsidRDefault="00D851FD" w:rsidP="002A41F1">
      <w:pPr>
        <w:rPr>
          <w:ins w:id="121" w:author="Jamie Hockin" w:date="2018-05-01T11:16:00Z"/>
          <w:b/>
        </w:rPr>
        <w:pPrChange w:id="122" w:author="Jamie Hockin" w:date="2018-04-26T14:09:00Z">
          <w:pPr>
            <w:jc w:val="both"/>
          </w:pPr>
        </w:pPrChange>
      </w:pPr>
    </w:p>
    <w:p w14:paraId="29AD6790" w14:textId="056B0E61" w:rsidR="00D851FD" w:rsidRDefault="00D851FD" w:rsidP="00D851FD">
      <w:pPr>
        <w:rPr>
          <w:ins w:id="123" w:author="Jamie Hockin" w:date="2018-05-01T11:17:00Z"/>
        </w:rPr>
      </w:pPr>
      <w:ins w:id="124" w:author="Jamie Hockin" w:date="2018-05-01T11:17:00Z">
        <w:r w:rsidRPr="00D851FD">
          <w:rPr>
            <w:b/>
            <w:rPrChange w:id="125" w:author="Jamie Hockin" w:date="2018-05-01T11:17:00Z">
              <w:rPr>
                <w:color w:val="0000FF"/>
                <w:lang w:val="en-GB"/>
              </w:rPr>
            </w:rPrChange>
          </w:rPr>
          <w:t xml:space="preserve">Edit data, </w:t>
        </w:r>
        <w:proofErr w:type="spellStart"/>
        <w:r w:rsidRPr="00D851FD">
          <w:rPr>
            <w:b/>
            <w:rPrChange w:id="126" w:author="Jamie Hockin" w:date="2018-05-01T11:17:00Z">
              <w:rPr>
                <w:color w:val="0000FF"/>
                <w:lang w:val="en-GB"/>
              </w:rPr>
            </w:rPrChange>
          </w:rPr>
          <w:t>structure</w:t>
        </w:r>
        <w:proofErr w:type="spellEnd"/>
        <w:r w:rsidRPr="00D851FD">
          <w:rPr>
            <w:b/>
            <w:rPrChange w:id="127" w:author="Jamie Hockin" w:date="2018-05-01T11:17:00Z">
              <w:rPr>
                <w:color w:val="0000FF"/>
                <w:lang w:val="en-GB"/>
              </w:rPr>
            </w:rPrChange>
          </w:rPr>
          <w:t xml:space="preserve"> or </w:t>
        </w:r>
        <w:proofErr w:type="spellStart"/>
        <w:r w:rsidRPr="00D851FD">
          <w:rPr>
            <w:b/>
            <w:rPrChange w:id="128" w:author="Jamie Hockin" w:date="2018-05-01T11:17:00Z">
              <w:rPr>
                <w:color w:val="0000FF"/>
                <w:lang w:val="en-GB"/>
              </w:rPr>
            </w:rPrChange>
          </w:rPr>
          <w:t>content</w:t>
        </w:r>
        <w:proofErr w:type="spellEnd"/>
        <w:r w:rsidRPr="00D851FD">
          <w:rPr>
            <w:b/>
            <w:rPrChange w:id="129" w:author="Jamie Hockin" w:date="2018-05-01T11:17:00Z">
              <w:rPr>
                <w:color w:val="0000FF"/>
                <w:lang w:val="en-GB"/>
              </w:rPr>
            </w:rPrChange>
          </w:rPr>
          <w:t>.</w:t>
        </w:r>
        <w:r>
          <w:rPr>
            <w:color w:val="0000FF"/>
            <w:lang w:val="en-GB"/>
          </w:rPr>
          <w:t xml:space="preserve"> </w:t>
        </w:r>
        <w:r>
          <w:rPr>
            <w:lang w:val="en-GB"/>
          </w:rPr>
          <w:t>In analysis several commands exist, which will create, edit o</w:t>
        </w:r>
        <w:r>
          <w:rPr>
            <w:lang w:val="en-GB"/>
          </w:rPr>
          <w:t>r modify datasets or variables.</w:t>
        </w:r>
      </w:ins>
      <w:ins w:id="130" w:author="Jamie Hockin" w:date="2018-05-01T11:18:00Z">
        <w:r>
          <w:rPr>
            <w:lang w:val="en-GB"/>
          </w:rPr>
          <w:t xml:space="preserve"> The command </w:t>
        </w:r>
      </w:ins>
      <w:ins w:id="131" w:author="Jamie Hockin" w:date="2018-05-01T11:17:00Z">
        <w:r>
          <w:rPr>
            <w:b/>
            <w:bCs/>
            <w:lang w:val="en-GB"/>
          </w:rPr>
          <w:t>edit ds</w:t>
        </w:r>
        <w:r>
          <w:rPr>
            <w:lang w:val="en-GB"/>
          </w:rPr>
          <w:t xml:space="preserve"> is shown</w:t>
        </w:r>
      </w:ins>
      <w:ins w:id="132" w:author="Jamie Hockin" w:date="2018-05-01T11:18:00Z">
        <w:r>
          <w:rPr>
            <w:lang w:val="en-GB"/>
          </w:rPr>
          <w:t xml:space="preserve"> here. The</w:t>
        </w:r>
      </w:ins>
      <w:ins w:id="133" w:author="Jamie Hockin" w:date="2018-05-01T11:17:00Z">
        <w:r>
          <w:rPr>
            <w:lang w:val="en-GB"/>
          </w:rPr>
          <w:t xml:space="preserve"> help file </w:t>
        </w:r>
      </w:ins>
      <w:ins w:id="134" w:author="Jamie Hockin" w:date="2018-05-01T11:18:00Z">
        <w:r>
          <w:rPr>
            <w:lang w:val="en-GB"/>
          </w:rPr>
          <w:t>shows the possible</w:t>
        </w:r>
      </w:ins>
      <w:ins w:id="135" w:author="Jamie Hockin" w:date="2018-05-01T11:17:00Z">
        <w:r>
          <w:rPr>
            <w:lang w:val="en-GB"/>
          </w:rPr>
          <w:t xml:space="preserve"> options, variations and suggestions. </w:t>
        </w:r>
      </w:ins>
    </w:p>
    <w:p w14:paraId="7C6AB7F4" w14:textId="6AC71D3E" w:rsidR="00D851FD" w:rsidRDefault="00D851FD" w:rsidP="00D851FD">
      <w:pPr>
        <w:rPr>
          <w:ins w:id="136" w:author="Jamie Hockin" w:date="2018-05-01T11:17:00Z"/>
          <w:lang w:val="en-GB"/>
        </w:rPr>
      </w:pPr>
      <w:ins w:id="137" w:author="Jamie Hockin" w:date="2018-05-01T11:17:00Z">
        <w:r>
          <w:rPr>
            <w:noProof/>
          </w:rPr>
          <w:drawing>
            <wp:inline distT="0" distB="0" distL="0" distR="0" wp14:anchorId="73B9C1BD" wp14:editId="47FE4FEA">
              <wp:extent cx="3321685" cy="1016635"/>
              <wp:effectExtent l="0" t="0" r="5715"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1685" cy="1016635"/>
                      </a:xfrm>
                      <a:prstGeom prst="rect">
                        <a:avLst/>
                      </a:prstGeom>
                      <a:solidFill>
                        <a:srgbClr val="FFFFFF"/>
                      </a:solidFill>
                      <a:ln w="635" cmpd="sng">
                        <a:noFill/>
                        <a:prstDash val="solid"/>
                        <a:miter lim="800000"/>
                        <a:headEnd/>
                        <a:tailEnd/>
                      </a:ln>
                    </pic:spPr>
                  </pic:pic>
                </a:graphicData>
              </a:graphic>
            </wp:inline>
          </w:drawing>
        </w:r>
      </w:ins>
    </w:p>
    <w:p w14:paraId="4EF76F06" w14:textId="0A8EC47A" w:rsidR="00D851FD" w:rsidRDefault="00D851FD" w:rsidP="00D851FD">
      <w:pPr>
        <w:rPr>
          <w:ins w:id="138" w:author="Jamie Hockin" w:date="2018-05-01T11:19:00Z"/>
          <w:lang w:val="en-GB"/>
        </w:rPr>
        <w:pPrChange w:id="139" w:author="Jamie Hockin" w:date="2018-04-26T14:09:00Z">
          <w:pPr>
            <w:jc w:val="both"/>
          </w:pPr>
        </w:pPrChange>
      </w:pPr>
      <w:ins w:id="140" w:author="Jamie Hockin" w:date="2018-05-01T11:17:00Z">
        <w:r>
          <w:rPr>
            <w:lang w:val="en-GB"/>
          </w:rPr>
          <w:t xml:space="preserve">The commands show </w:t>
        </w:r>
      </w:ins>
      <w:ins w:id="141" w:author="Jamie Hockin" w:date="2018-05-01T11:19:00Z">
        <w:r>
          <w:rPr>
            <w:lang w:val="en-GB"/>
          </w:rPr>
          <w:t>above</w:t>
        </w:r>
      </w:ins>
      <w:ins w:id="142" w:author="Jamie Hockin" w:date="2018-05-01T11:17:00Z">
        <w:r>
          <w:rPr>
            <w:lang w:val="en-GB"/>
          </w:rPr>
          <w:t xml:space="preserve"> will read a project file, rename the datasets</w:t>
        </w:r>
      </w:ins>
      <w:ins w:id="143" w:author="Jamie Hockin" w:date="2018-05-01T11:19:00Z">
        <w:r>
          <w:rPr>
            <w:lang w:val="en-GB"/>
          </w:rPr>
          <w:t xml:space="preserve"> inside the project</w:t>
        </w:r>
      </w:ins>
      <w:ins w:id="144" w:author="Jamie Hockin" w:date="2018-05-01T11:17:00Z">
        <w:r>
          <w:rPr>
            <w:lang w:val="en-GB"/>
          </w:rPr>
          <w:t xml:space="preserve">, </w:t>
        </w:r>
      </w:ins>
      <w:ins w:id="145" w:author="Jamie Hockin" w:date="2018-05-01T11:19:00Z">
        <w:r>
          <w:rPr>
            <w:lang w:val="en-GB"/>
          </w:rPr>
          <w:t>browse</w:t>
        </w:r>
      </w:ins>
      <w:ins w:id="146" w:author="Jamie Hockin" w:date="2018-05-01T11:17:00Z">
        <w:r>
          <w:rPr>
            <w:lang w:val="en-GB"/>
          </w:rPr>
          <w:t xml:space="preserve"> the first dataset, change to the second dataset </w:t>
        </w:r>
        <w:r>
          <w:rPr>
            <w:b/>
            <w:bCs/>
            <w:lang w:val="en-GB"/>
          </w:rPr>
          <w:t xml:space="preserve">(use) </w:t>
        </w:r>
        <w:r>
          <w:rPr>
            <w:lang w:val="en-GB"/>
          </w:rPr>
          <w:t xml:space="preserve">and show </w:t>
        </w:r>
      </w:ins>
      <w:ins w:id="147" w:author="Jamie Hockin" w:date="2018-05-01T11:20:00Z">
        <w:r>
          <w:rPr>
            <w:lang w:val="en-GB"/>
          </w:rPr>
          <w:t>it</w:t>
        </w:r>
      </w:ins>
      <w:ins w:id="148" w:author="Jamie Hockin" w:date="2018-05-01T11:17:00Z">
        <w:r>
          <w:rPr>
            <w:lang w:val="en-GB"/>
          </w:rPr>
          <w:t xml:space="preserve"> in a browser. </w:t>
        </w:r>
      </w:ins>
    </w:p>
    <w:p w14:paraId="6388E0D6" w14:textId="67D26E51" w:rsidR="00D60B4C" w:rsidRDefault="00F93CE7" w:rsidP="00D851FD">
      <w:pPr>
        <w:rPr>
          <w:lang w:val="en-GB"/>
        </w:rPr>
        <w:pPrChange w:id="149" w:author="Jamie Hockin" w:date="2018-04-26T14:09:00Z">
          <w:pPr>
            <w:jc w:val="both"/>
          </w:pPr>
        </w:pPrChange>
      </w:pPr>
      <w:r w:rsidRPr="00D851FD">
        <w:rPr>
          <w:b/>
          <w:lang w:val="en-GB"/>
          <w:rPrChange w:id="150" w:author="Jamie Hockin" w:date="2018-05-01T11:20:00Z">
            <w:rPr>
              <w:b/>
            </w:rPr>
          </w:rPrChange>
        </w:rPr>
        <w:t>Get a table of frequencies</w:t>
      </w:r>
      <w:r w:rsidRPr="00D851FD">
        <w:rPr>
          <w:lang w:val="en-GB"/>
          <w:rPrChange w:id="151" w:author="Jamie Hockin" w:date="2018-05-01T11:20:00Z">
            <w:rPr/>
          </w:rPrChange>
        </w:rPr>
        <w:t xml:space="preserve">. </w:t>
      </w:r>
      <w:r w:rsidRPr="00D851FD">
        <w:rPr>
          <w:lang w:val="en-GB"/>
          <w:rPrChange w:id="152" w:author="Jamie Hockin" w:date="2018-05-01T11:20:00Z">
            <w:rPr>
              <w:lang w:val="en-GB"/>
            </w:rPr>
          </w:rPrChange>
        </w:rPr>
        <w:t xml:space="preserve">In the command prompt (F4 will move the cursor there quickly) write </w:t>
      </w:r>
      <w:proofErr w:type="spellStart"/>
      <w:r w:rsidRPr="00670F4F">
        <w:rPr>
          <w:b/>
          <w:lang w:val="en-GB"/>
          <w:rPrChange w:id="153" w:author="Jamie Hockin" w:date="2018-05-01T11:20:00Z">
            <w:rPr>
              <w:i/>
              <w:lang w:val="en-GB"/>
            </w:rPr>
          </w:rPrChange>
        </w:rPr>
        <w:t>freq</w:t>
      </w:r>
      <w:proofErr w:type="spellEnd"/>
      <w:r w:rsidRPr="00670F4F">
        <w:rPr>
          <w:b/>
          <w:lang w:val="en-GB"/>
          <w:rPrChange w:id="154" w:author="Jamie Hockin" w:date="2018-05-01T11:20:00Z">
            <w:rPr>
              <w:i/>
              <w:lang w:val="en-GB"/>
            </w:rPr>
          </w:rPrChange>
        </w:rPr>
        <w:t xml:space="preserve"> </w:t>
      </w:r>
      <w:del w:id="155" w:author="Jamie Hockin" w:date="2018-05-01T11:22:00Z">
        <w:r w:rsidRPr="00670F4F" w:rsidDel="00D60B4C">
          <w:rPr>
            <w:b/>
            <w:lang w:val="en-GB"/>
            <w:rPrChange w:id="156" w:author="Jamie Hockin" w:date="2018-05-01T11:20:00Z">
              <w:rPr>
                <w:i/>
                <w:lang w:val="en-GB"/>
              </w:rPr>
            </w:rPrChange>
          </w:rPr>
          <w:delText>agegrp</w:delText>
        </w:r>
      </w:del>
      <w:ins w:id="157" w:author="Jamie Hockin" w:date="2018-05-01T11:22:00Z">
        <w:r w:rsidR="00D60B4C">
          <w:rPr>
            <w:b/>
            <w:lang w:val="en-GB"/>
          </w:rPr>
          <w:t>sputum</w:t>
        </w:r>
      </w:ins>
      <w:r w:rsidRPr="00D851FD">
        <w:rPr>
          <w:lang w:val="en-GB"/>
          <w:rPrChange w:id="158" w:author="Jamie Hockin" w:date="2018-05-01T11:20:00Z">
            <w:rPr>
              <w:lang w:val="en-GB"/>
            </w:rPr>
          </w:rPrChange>
        </w:rPr>
        <w:t>. If you prefer to avoid typing variable</w:t>
      </w:r>
      <w:ins w:id="159" w:author="Jamie Hockin" w:date="2018-05-01T11:20:00Z">
        <w:r w:rsidR="00670F4F">
          <w:rPr>
            <w:lang w:val="en-GB"/>
          </w:rPr>
          <w:t xml:space="preserve"> names</w:t>
        </w:r>
      </w:ins>
      <w:r w:rsidRPr="00D851FD">
        <w:rPr>
          <w:lang w:val="en-GB"/>
          <w:rPrChange w:id="160" w:author="Jamie Hockin" w:date="2018-05-01T11:20:00Z">
            <w:rPr>
              <w:lang w:val="en-GB"/>
            </w:rPr>
          </w:rPrChange>
        </w:rPr>
        <w:t>, you can open the variables window (F3) and t</w:t>
      </w:r>
      <w:r w:rsidRPr="00D851FD">
        <w:rPr>
          <w:lang w:val="en-GB"/>
          <w:rPrChange w:id="161" w:author="Jamie Hockin" w:date="2018-05-01T11:20:00Z">
            <w:rPr>
              <w:lang w:val="en-GB"/>
            </w:rPr>
          </w:rPrChange>
        </w:rPr>
        <w:t>hen double click on the variable you want. You will see that the variable name is copied to the command prompt. If you now press enter, the frequency table will be shown</w:t>
      </w:r>
      <w:r>
        <w:rPr>
          <w:lang w:val="en-GB"/>
        </w:rPr>
        <w:t xml:space="preserve">. </w:t>
      </w:r>
    </w:p>
    <w:p w14:paraId="5B5D142C" w14:textId="0C9A8F8C" w:rsidR="00D60B4C" w:rsidRDefault="00D60B4C" w:rsidP="002A41F1">
      <w:pPr>
        <w:rPr>
          <w:ins w:id="162" w:author="Jamie Hockin" w:date="2018-05-01T11:22:00Z"/>
          <w:b/>
          <w:lang w:val="en-GB"/>
        </w:rPr>
        <w:pPrChange w:id="163" w:author="Jamie Hockin" w:date="2018-04-26T14:09:00Z">
          <w:pPr>
            <w:jc w:val="both"/>
          </w:pPr>
        </w:pPrChange>
      </w:pPr>
      <w:ins w:id="164" w:author="Jamie Hockin" w:date="2018-05-01T11:22:00Z">
        <w:r>
          <w:rPr>
            <w:noProof/>
          </w:rPr>
          <w:drawing>
            <wp:inline distT="0" distB="0" distL="0" distR="0" wp14:anchorId="65923225" wp14:editId="3493290C">
              <wp:extent cx="2854960" cy="1664335"/>
              <wp:effectExtent l="0" t="0" r="254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960" cy="1664335"/>
                      </a:xfrm>
                      <a:prstGeom prst="rect">
                        <a:avLst/>
                      </a:prstGeom>
                      <a:solidFill>
                        <a:srgbClr val="FFFFFF"/>
                      </a:solidFill>
                      <a:ln w="635" cmpd="sng">
                        <a:noFill/>
                        <a:prstDash val="solid"/>
                        <a:miter lim="800000"/>
                        <a:headEnd/>
                        <a:tailEnd/>
                      </a:ln>
                    </pic:spPr>
                  </pic:pic>
                </a:graphicData>
              </a:graphic>
            </wp:inline>
          </w:drawing>
        </w:r>
      </w:ins>
    </w:p>
    <w:p w14:paraId="2081ADB3" w14:textId="5A3CD33A" w:rsidR="00D60B4C" w:rsidRPr="00D60B4C" w:rsidRDefault="00D60B4C" w:rsidP="002A41F1">
      <w:pPr>
        <w:rPr>
          <w:ins w:id="165" w:author="Jamie Hockin" w:date="2018-05-01T11:22:00Z"/>
          <w:lang w:val="en-GB"/>
          <w:rPrChange w:id="166" w:author="Jamie Hockin" w:date="2018-05-01T11:24:00Z">
            <w:rPr>
              <w:ins w:id="167" w:author="Jamie Hockin" w:date="2018-05-01T11:22:00Z"/>
              <w:b/>
              <w:lang w:val="en-GB"/>
            </w:rPr>
          </w:rPrChange>
        </w:rPr>
        <w:pPrChange w:id="168" w:author="Jamie Hockin" w:date="2018-04-26T14:09:00Z">
          <w:pPr>
            <w:jc w:val="both"/>
          </w:pPr>
        </w:pPrChange>
      </w:pPr>
      <w:ins w:id="169" w:author="Jamie Hockin" w:date="2018-05-01T11:22:00Z">
        <w:r>
          <w:rPr>
            <w:lang w:val="en-GB"/>
          </w:rPr>
          <w:t xml:space="preserve">In the example above, there are options shown after </w:t>
        </w:r>
        <w:proofErr w:type="spellStart"/>
        <w:r>
          <w:rPr>
            <w:b/>
            <w:lang w:val="en-GB"/>
          </w:rPr>
          <w:t>freq</w:t>
        </w:r>
        <w:proofErr w:type="spellEnd"/>
        <w:r>
          <w:rPr>
            <w:b/>
            <w:lang w:val="en-GB"/>
          </w:rPr>
          <w:t xml:space="preserve"> sputum</w:t>
        </w:r>
        <w:r>
          <w:rPr>
            <w:lang w:val="en-GB"/>
          </w:rPr>
          <w:t xml:space="preserve">. </w:t>
        </w:r>
      </w:ins>
      <w:ins w:id="170" w:author="Jamie Hockin" w:date="2018-05-01T11:23:00Z">
        <w:r>
          <w:rPr>
            <w:lang w:val="en-GB"/>
          </w:rPr>
          <w:t xml:space="preserve">If you have the History (F7) window open, you can double-click on the </w:t>
        </w:r>
        <w:proofErr w:type="spellStart"/>
        <w:r>
          <w:rPr>
            <w:b/>
            <w:lang w:val="en-GB"/>
          </w:rPr>
          <w:t>freq</w:t>
        </w:r>
        <w:proofErr w:type="spellEnd"/>
        <w:r>
          <w:rPr>
            <w:lang w:val="en-GB"/>
          </w:rPr>
          <w:t xml:space="preserve"> command and it will appear in the command line. You can now add the </w:t>
        </w:r>
        <w:proofErr w:type="gramStart"/>
        <w:r>
          <w:rPr>
            <w:lang w:val="en-GB"/>
          </w:rPr>
          <w:t xml:space="preserve">options </w:t>
        </w:r>
        <w:r>
          <w:rPr>
            <w:b/>
            <w:lang w:val="en-GB"/>
          </w:rPr>
          <w:t>!ci</w:t>
        </w:r>
        <w:proofErr w:type="gramEnd"/>
        <w:r>
          <w:rPr>
            <w:b/>
            <w:lang w:val="en-GB"/>
          </w:rPr>
          <w:t xml:space="preserve"> !r</w:t>
        </w:r>
      </w:ins>
      <w:ins w:id="171" w:author="Jamie Hockin" w:date="2018-05-01T11:24:00Z">
        <w:r>
          <w:rPr>
            <w:lang w:val="en-GB"/>
          </w:rPr>
          <w:t xml:space="preserve"> etc.. You can also use the up and down arrows to retrieve previous commands.</w:t>
        </w:r>
      </w:ins>
    </w:p>
    <w:p w14:paraId="2AE074B8" w14:textId="5AA93852" w:rsidR="002A41F1" w:rsidDel="00D60B4C" w:rsidRDefault="00F93CE7" w:rsidP="002A41F1">
      <w:pPr>
        <w:rPr>
          <w:del w:id="172" w:author="Jamie Hockin" w:date="2018-05-01T11:25:00Z"/>
          <w:lang w:val="en-GB"/>
        </w:rPr>
        <w:pPrChange w:id="173" w:author="Jamie Hockin" w:date="2018-04-26T14:09:00Z">
          <w:pPr>
            <w:jc w:val="both"/>
          </w:pPr>
        </w:pPrChange>
      </w:pPr>
      <w:del w:id="174" w:author="Jamie Hockin" w:date="2018-05-01T11:25:00Z">
        <w:r w:rsidDel="00D60B4C">
          <w:rPr>
            <w:b/>
            <w:lang w:val="en-GB"/>
          </w:rPr>
          <w:lastRenderedPageBreak/>
          <w:delText>How do the numbers stack up?</w:delText>
        </w:r>
        <w:r w:rsidDel="00D60B4C">
          <w:rPr>
            <w:lang w:val="en-GB"/>
          </w:rPr>
          <w:delText xml:space="preserve"> If you add !r and !ci to the command line before pressi</w:delText>
        </w:r>
        <w:r w:rsidDel="00D60B4C">
          <w:rPr>
            <w:lang w:val="en-GB"/>
          </w:rPr>
          <w:delText xml:space="preserve">ng enter, then percentages and confidence intervals are shown to the right of the numbers of observations. </w:delText>
        </w:r>
      </w:del>
    </w:p>
    <w:p w14:paraId="7FEA7BB3" w14:textId="15964B2D" w:rsidR="002A41F1" w:rsidDel="00D60B4C" w:rsidRDefault="00F93CE7" w:rsidP="002A41F1">
      <w:pPr>
        <w:pStyle w:val="AnalysisOutput"/>
        <w:rPr>
          <w:del w:id="175" w:author="Jamie Hockin" w:date="2018-05-01T11:25:00Z"/>
        </w:rPr>
        <w:pPrChange w:id="176" w:author="Jamie Hockin" w:date="2018-04-26T14:23:00Z">
          <w:pPr>
            <w:jc w:val="both"/>
          </w:pPr>
        </w:pPrChange>
      </w:pPr>
      <w:del w:id="177" w:author="Jamie Hockin" w:date="2018-05-01T11:25:00Z">
        <w:r w:rsidDel="00D60B4C">
          <w:delText>.freq agegrp !r !ci;</w:delText>
        </w:r>
      </w:del>
    </w:p>
    <w:p w14:paraId="61987F75" w14:textId="358FB037" w:rsidR="002A41F1" w:rsidDel="00D60B4C" w:rsidRDefault="00F93CE7" w:rsidP="002A41F1">
      <w:pPr>
        <w:pStyle w:val="AnalysisOutput"/>
        <w:rPr>
          <w:del w:id="178" w:author="Jamie Hockin" w:date="2018-05-01T11:25:00Z"/>
        </w:rPr>
        <w:pPrChange w:id="179" w:author="Jamie Hockin" w:date="2018-04-26T14:23:00Z">
          <w:pPr>
            <w:jc w:val="both"/>
          </w:pPr>
        </w:pPrChange>
      </w:pPr>
      <w:del w:id="180" w:author="Jamie Hockin" w:date="2018-05-01T11:25:00Z">
        <w:r w:rsidDel="00D60B4C">
          <w:delText>agegrp           Age (10 year intervals)</w:delText>
        </w:r>
      </w:del>
    </w:p>
    <w:p w14:paraId="325E880B" w14:textId="06291327" w:rsidR="002A41F1" w:rsidDel="00D60B4C" w:rsidRDefault="00F93CE7" w:rsidP="002A41F1">
      <w:pPr>
        <w:pStyle w:val="AnalysisOutput"/>
        <w:rPr>
          <w:del w:id="181" w:author="Jamie Hockin" w:date="2018-05-01T11:25:00Z"/>
        </w:rPr>
        <w:pPrChange w:id="182" w:author="Jamie Hockin" w:date="2018-04-26T14:23:00Z">
          <w:pPr>
            <w:jc w:val="both"/>
          </w:pPr>
        </w:pPrChange>
      </w:pPr>
      <w:del w:id="183" w:author="Jamie Hockin" w:date="2018-05-01T11:25:00Z">
        <w:r w:rsidDel="00D60B4C">
          <w:delText xml:space="preserve">          N        %      (95% CI)</w:delText>
        </w:r>
      </w:del>
    </w:p>
    <w:p w14:paraId="6F95CDFB" w14:textId="0A93D58B" w:rsidR="002A41F1" w:rsidDel="00D60B4C" w:rsidRDefault="00F93CE7" w:rsidP="002A41F1">
      <w:pPr>
        <w:pStyle w:val="AnalysisOutput"/>
        <w:rPr>
          <w:del w:id="184" w:author="Jamie Hockin" w:date="2018-05-01T11:25:00Z"/>
        </w:rPr>
        <w:pPrChange w:id="185" w:author="Jamie Hockin" w:date="2018-04-26T14:23:00Z">
          <w:pPr>
            <w:jc w:val="both"/>
          </w:pPr>
        </w:pPrChange>
      </w:pPr>
      <w:del w:id="186" w:author="Jamie Hockin" w:date="2018-05-01T11:25:00Z">
        <w:r w:rsidDel="00D60B4C">
          <w:delText xml:space="preserve">    10   35      0.9   (0.7 - 1.3)</w:delText>
        </w:r>
      </w:del>
    </w:p>
    <w:p w14:paraId="610C1B08" w14:textId="001FC1B4" w:rsidR="002A41F1" w:rsidDel="00D60B4C" w:rsidRDefault="00F93CE7" w:rsidP="002A41F1">
      <w:pPr>
        <w:pStyle w:val="AnalysisOutput"/>
        <w:rPr>
          <w:del w:id="187" w:author="Jamie Hockin" w:date="2018-05-01T11:25:00Z"/>
        </w:rPr>
        <w:pPrChange w:id="188" w:author="Jamie Hockin" w:date="2018-04-26T14:23:00Z">
          <w:pPr>
            <w:jc w:val="both"/>
          </w:pPr>
        </w:pPrChange>
      </w:pPr>
      <w:del w:id="189" w:author="Jamie Hockin" w:date="2018-05-01T11:25:00Z">
        <w:r w:rsidDel="00D60B4C">
          <w:delText xml:space="preserve">    20  489     </w:delText>
        </w:r>
        <w:r w:rsidDel="00D60B4C">
          <w:delText>12.9 (11.9 - 14.0)</w:delText>
        </w:r>
      </w:del>
    </w:p>
    <w:p w14:paraId="2875DDB2" w14:textId="62691F67" w:rsidR="002A41F1" w:rsidDel="00D60B4C" w:rsidRDefault="00F93CE7" w:rsidP="002A41F1">
      <w:pPr>
        <w:pStyle w:val="AnalysisOutput"/>
        <w:rPr>
          <w:del w:id="190" w:author="Jamie Hockin" w:date="2018-05-01T11:25:00Z"/>
        </w:rPr>
        <w:pPrChange w:id="191" w:author="Jamie Hockin" w:date="2018-04-26T14:23:00Z">
          <w:pPr>
            <w:jc w:val="both"/>
          </w:pPr>
        </w:pPrChange>
      </w:pPr>
      <w:del w:id="192" w:author="Jamie Hockin" w:date="2018-05-01T11:25:00Z">
        <w:r w:rsidDel="00D60B4C">
          <w:delText xml:space="preserve">    30 1198     31.6 (30.2 - 33.1)</w:delText>
        </w:r>
      </w:del>
    </w:p>
    <w:p w14:paraId="4CC6BCB2" w14:textId="2A8B1B89" w:rsidR="002A41F1" w:rsidDel="00D60B4C" w:rsidRDefault="00F93CE7" w:rsidP="002A41F1">
      <w:pPr>
        <w:pStyle w:val="AnalysisOutput"/>
        <w:rPr>
          <w:del w:id="193" w:author="Jamie Hockin" w:date="2018-05-01T11:25:00Z"/>
        </w:rPr>
        <w:pPrChange w:id="194" w:author="Jamie Hockin" w:date="2018-04-26T14:23:00Z">
          <w:pPr>
            <w:jc w:val="both"/>
          </w:pPr>
        </w:pPrChange>
      </w:pPr>
      <w:del w:id="195" w:author="Jamie Hockin" w:date="2018-05-01T11:25:00Z">
        <w:r w:rsidDel="00D60B4C">
          <w:delText xml:space="preserve">    40 1337     35.3 (33.8 - 36.9)</w:delText>
        </w:r>
      </w:del>
    </w:p>
    <w:p w14:paraId="7F41D9FE" w14:textId="27A3FB6F" w:rsidR="002A41F1" w:rsidDel="00D60B4C" w:rsidRDefault="00F93CE7" w:rsidP="002A41F1">
      <w:pPr>
        <w:pStyle w:val="AnalysisOutput"/>
        <w:rPr>
          <w:del w:id="196" w:author="Jamie Hockin" w:date="2018-05-01T11:25:00Z"/>
        </w:rPr>
        <w:pPrChange w:id="197" w:author="Jamie Hockin" w:date="2018-04-26T14:23:00Z">
          <w:pPr>
            <w:jc w:val="both"/>
          </w:pPr>
        </w:pPrChange>
      </w:pPr>
      <w:del w:id="198" w:author="Jamie Hockin" w:date="2018-05-01T11:25:00Z">
        <w:r w:rsidDel="00D60B4C">
          <w:delText xml:space="preserve">    50  642     17.0 (15.8 - 18.2)</w:delText>
        </w:r>
      </w:del>
    </w:p>
    <w:p w14:paraId="1C54E39B" w14:textId="4943474F" w:rsidR="002A41F1" w:rsidDel="00D60B4C" w:rsidRDefault="00F93CE7" w:rsidP="002A41F1">
      <w:pPr>
        <w:pStyle w:val="AnalysisOutput"/>
        <w:rPr>
          <w:del w:id="199" w:author="Jamie Hockin" w:date="2018-05-01T11:25:00Z"/>
        </w:rPr>
        <w:pPrChange w:id="200" w:author="Jamie Hockin" w:date="2018-04-26T14:23:00Z">
          <w:pPr>
            <w:jc w:val="both"/>
          </w:pPr>
        </w:pPrChange>
      </w:pPr>
      <w:del w:id="201" w:author="Jamie Hockin" w:date="2018-05-01T11:25:00Z">
        <w:r w:rsidDel="00D60B4C">
          <w:delText xml:space="preserve">    60   75      2.0   (1.6 - 2.5)</w:delText>
        </w:r>
      </w:del>
    </w:p>
    <w:p w14:paraId="7FAC6E5F" w14:textId="4A00D194" w:rsidR="002A41F1" w:rsidDel="00D60B4C" w:rsidRDefault="00F93CE7" w:rsidP="002A41F1">
      <w:pPr>
        <w:pStyle w:val="AnalysisOutput"/>
        <w:rPr>
          <w:del w:id="202" w:author="Jamie Hockin" w:date="2018-05-01T11:25:00Z"/>
        </w:rPr>
        <w:pPrChange w:id="203" w:author="Jamie Hockin" w:date="2018-04-26T14:23:00Z">
          <w:pPr>
            <w:jc w:val="both"/>
          </w:pPr>
        </w:pPrChange>
      </w:pPr>
      <w:del w:id="204" w:author="Jamie Hockin" w:date="2018-05-01T11:25:00Z">
        <w:r w:rsidDel="00D60B4C">
          <w:delText xml:space="preserve">    70    9      0.2   (0.1 - 0.5)</w:delText>
        </w:r>
      </w:del>
    </w:p>
    <w:p w14:paraId="15133424" w14:textId="4C2F431F" w:rsidR="002A41F1" w:rsidDel="00D60B4C" w:rsidRDefault="00F93CE7" w:rsidP="002A41F1">
      <w:pPr>
        <w:pStyle w:val="AnalysisOutput"/>
        <w:rPr>
          <w:del w:id="205" w:author="Jamie Hockin" w:date="2018-05-01T11:25:00Z"/>
        </w:rPr>
        <w:pPrChange w:id="206" w:author="Jamie Hockin" w:date="2018-04-26T14:23:00Z">
          <w:pPr>
            <w:jc w:val="both"/>
          </w:pPr>
        </w:pPrChange>
      </w:pPr>
      <w:del w:id="207" w:author="Jamie Hockin" w:date="2018-05-01T11:25:00Z">
        <w:r w:rsidDel="00D60B4C">
          <w:delText xml:space="preserve">    80    1      0.0   (0.0 - 0.1)</w:delText>
        </w:r>
      </w:del>
    </w:p>
    <w:p w14:paraId="1CC405D9" w14:textId="3B31BC9E" w:rsidR="002A41F1" w:rsidDel="00D60B4C" w:rsidRDefault="00F93CE7" w:rsidP="002A41F1">
      <w:pPr>
        <w:pStyle w:val="AnalysisOutput"/>
        <w:rPr>
          <w:del w:id="208" w:author="Jamie Hockin" w:date="2018-05-01T11:25:00Z"/>
        </w:rPr>
        <w:pPrChange w:id="209" w:author="Jamie Hockin" w:date="2018-04-26T14:23:00Z">
          <w:pPr>
            <w:jc w:val="both"/>
          </w:pPr>
        </w:pPrChange>
      </w:pPr>
      <w:del w:id="210" w:author="Jamie Hockin" w:date="2018-05-01T11:25:00Z">
        <w:r w:rsidDel="00D60B4C">
          <w:delText xml:space="preserve"> Total 3786    100.0</w:delText>
        </w:r>
      </w:del>
    </w:p>
    <w:p w14:paraId="27211539" w14:textId="0279DA3F" w:rsidR="002A41F1" w:rsidDel="00D60B4C" w:rsidRDefault="00F93CE7">
      <w:pPr>
        <w:jc w:val="both"/>
        <w:rPr>
          <w:del w:id="211" w:author="Jamie Hockin" w:date="2018-05-01T11:25:00Z"/>
          <w:lang w:val="en-GB"/>
        </w:rPr>
      </w:pPr>
      <w:commentRangeStart w:id="212"/>
      <w:del w:id="213" w:author="Jamie Hockin" w:date="2018-05-01T11:25:00Z">
        <w:r w:rsidDel="00D60B4C">
          <w:rPr>
            <w:lang w:val="en-GB"/>
          </w:rPr>
          <w:delText>Repeat</w:delText>
        </w:r>
        <w:commentRangeEnd w:id="212"/>
        <w:r w:rsidDel="00D60B4C">
          <w:commentReference w:id="212"/>
        </w:r>
        <w:r w:rsidDel="00D60B4C">
          <w:rPr>
            <w:lang w:val="en-GB"/>
          </w:rPr>
          <w:delText xml:space="preserve"> this to get frequencies by sex.</w:delText>
        </w:r>
      </w:del>
    </w:p>
    <w:p w14:paraId="3B37F8CF" w14:textId="49E53668" w:rsidR="002A41F1" w:rsidDel="00D60B4C" w:rsidRDefault="00F93CE7" w:rsidP="002A41F1">
      <w:pPr>
        <w:pStyle w:val="AnalysisOutput"/>
        <w:rPr>
          <w:del w:id="214" w:author="Jamie Hockin" w:date="2018-05-01T11:25:00Z"/>
        </w:rPr>
        <w:pPrChange w:id="215" w:author="Jamie Hockin" w:date="2018-04-26T14:20:00Z">
          <w:pPr>
            <w:jc w:val="both"/>
          </w:pPr>
        </w:pPrChange>
      </w:pPr>
      <w:del w:id="216" w:author="Jamie Hockin" w:date="2018-05-01T11:25:00Z">
        <w:r w:rsidDel="00D60B4C">
          <w:delText>.freq sex !r !ci;</w:delText>
        </w:r>
      </w:del>
    </w:p>
    <w:p w14:paraId="6D50F384" w14:textId="352CF9E8" w:rsidR="002A41F1" w:rsidDel="00D60B4C" w:rsidRDefault="00F93CE7" w:rsidP="002A41F1">
      <w:pPr>
        <w:pStyle w:val="AnalysisOutput"/>
        <w:rPr>
          <w:del w:id="217" w:author="Jamie Hockin" w:date="2018-05-01T11:25:00Z"/>
        </w:rPr>
        <w:pPrChange w:id="218" w:author="Jamie Hockin" w:date="2018-04-26T14:20:00Z">
          <w:pPr>
            <w:jc w:val="both"/>
          </w:pPr>
        </w:pPrChange>
      </w:pPr>
      <w:del w:id="219" w:author="Jamie Hockin" w:date="2018-05-01T11:25:00Z">
        <w:r w:rsidDel="00D60B4C">
          <w:delText xml:space="preserve">               sex                </w:delText>
        </w:r>
      </w:del>
    </w:p>
    <w:p w14:paraId="559AF262" w14:textId="49498EAC" w:rsidR="002A41F1" w:rsidDel="00D60B4C" w:rsidRDefault="00F93CE7" w:rsidP="002A41F1">
      <w:pPr>
        <w:pStyle w:val="AnalysisOutput"/>
        <w:rPr>
          <w:del w:id="220" w:author="Jamie Hockin" w:date="2018-05-01T11:25:00Z"/>
        </w:rPr>
        <w:pPrChange w:id="221" w:author="Jamie Hockin" w:date="2018-04-26T14:20:00Z">
          <w:pPr>
            <w:jc w:val="both"/>
          </w:pPr>
        </w:pPrChange>
      </w:pPr>
      <w:del w:id="222" w:author="Jamie Hockin" w:date="2018-05-01T11:25:00Z">
        <w:r w:rsidDel="00D60B4C">
          <w:delText xml:space="preserve">          N        %      (95% CI)</w:delText>
        </w:r>
      </w:del>
    </w:p>
    <w:p w14:paraId="345174F1" w14:textId="0043CB23" w:rsidR="002A41F1" w:rsidDel="00D60B4C" w:rsidRDefault="00F93CE7" w:rsidP="002A41F1">
      <w:pPr>
        <w:pStyle w:val="AnalysisOutput"/>
        <w:rPr>
          <w:del w:id="223" w:author="Jamie Hockin" w:date="2018-05-01T11:25:00Z"/>
        </w:rPr>
        <w:pPrChange w:id="224" w:author="Jamie Hockin" w:date="2018-04-26T14:20:00Z">
          <w:pPr>
            <w:jc w:val="both"/>
          </w:pPr>
        </w:pPrChange>
      </w:pPr>
      <w:del w:id="225" w:author="Jamie Hockin" w:date="2018-05-01T11:25:00Z">
        <w:r w:rsidDel="00D60B4C">
          <w:delText xml:space="preserve">     F  490     12.2 (11.2 - 13.2)</w:delText>
        </w:r>
      </w:del>
    </w:p>
    <w:p w14:paraId="34000523" w14:textId="507943AA" w:rsidR="002A41F1" w:rsidDel="00D60B4C" w:rsidRDefault="00F93CE7" w:rsidP="002A41F1">
      <w:pPr>
        <w:pStyle w:val="AnalysisOutput"/>
        <w:rPr>
          <w:del w:id="226" w:author="Jamie Hockin" w:date="2018-05-01T11:25:00Z"/>
        </w:rPr>
        <w:pPrChange w:id="227" w:author="Jamie Hockin" w:date="2018-04-26T14:20:00Z">
          <w:pPr>
            <w:jc w:val="both"/>
          </w:pPr>
        </w:pPrChange>
      </w:pPr>
      <w:del w:id="228" w:author="Jamie Hockin" w:date="2018-05-01T11:25:00Z">
        <w:r w:rsidDel="00D60B4C">
          <w:delText xml:space="preserve">     M 3537     87.8 (86.8 - 88.8)</w:delText>
        </w:r>
      </w:del>
    </w:p>
    <w:p w14:paraId="7FD1E368" w14:textId="5CE5EC0B" w:rsidR="002A41F1" w:rsidDel="00D60B4C" w:rsidRDefault="00F93CE7" w:rsidP="002A41F1">
      <w:pPr>
        <w:pStyle w:val="AnalysisOutput"/>
        <w:rPr>
          <w:del w:id="229" w:author="Jamie Hockin" w:date="2018-05-01T11:25:00Z"/>
        </w:rPr>
        <w:pPrChange w:id="230" w:author="Jamie Hockin" w:date="2018-04-26T14:20:00Z">
          <w:pPr>
            <w:jc w:val="both"/>
          </w:pPr>
        </w:pPrChange>
      </w:pPr>
      <w:del w:id="231" w:author="Jamie Hockin" w:date="2018-05-01T11:25:00Z">
        <w:r w:rsidDel="00D60B4C">
          <w:delText xml:space="preserve"> Total 4027    100.0</w:delText>
        </w:r>
      </w:del>
    </w:p>
    <w:p w14:paraId="320E08DD" w14:textId="03372A59" w:rsidR="002A41F1" w:rsidDel="00D60B4C" w:rsidRDefault="00F93CE7">
      <w:pPr>
        <w:pStyle w:val="epidatah3"/>
        <w:jc w:val="both"/>
        <w:rPr>
          <w:del w:id="232" w:author="Jamie Hockin" w:date="2018-05-01T11:25:00Z"/>
        </w:rPr>
      </w:pPr>
      <w:del w:id="233" w:author="Jamie Hockin" w:date="2018-05-01T11:25:00Z">
        <w:r w:rsidDel="00D60B4C">
          <w:rPr>
            <w:bCs w:val="0"/>
            <w:color w:val="00000A"/>
          </w:rPr>
          <w:delText xml:space="preserve">Are male runners older or younger than </w:delText>
        </w:r>
        <w:r w:rsidDel="00D60B4C">
          <w:rPr>
            <w:bCs w:val="0"/>
            <w:color w:val="00000A"/>
          </w:rPr>
          <w:delText>females?</w:delText>
        </w:r>
        <w:r w:rsidDel="00D60B4C">
          <w:rPr>
            <w:b w:val="0"/>
            <w:bCs w:val="0"/>
            <w:color w:val="00000A"/>
          </w:rPr>
          <w:delText xml:space="preserve"> To answer this, you will use the means command. In the command line, type </w:delText>
        </w:r>
        <w:r w:rsidDel="00D60B4C">
          <w:rPr>
            <w:b w:val="0"/>
            <w:bCs w:val="0"/>
            <w:i/>
            <w:color w:val="00000A"/>
          </w:rPr>
          <w:delText>means age</w:delText>
        </w:r>
        <w:r w:rsidDel="00D60B4C">
          <w:rPr>
            <w:b w:val="0"/>
            <w:bCs w:val="0"/>
            <w:color w:val="00000A"/>
          </w:rPr>
          <w:delText>. You can always add the variable name using the variables sidebar.</w:delText>
        </w:r>
      </w:del>
    </w:p>
    <w:p w14:paraId="5F76D854" w14:textId="76605D7D" w:rsidR="002A41F1" w:rsidDel="00D60B4C" w:rsidRDefault="002A41F1">
      <w:pPr>
        <w:pStyle w:val="epidatah3"/>
        <w:jc w:val="both"/>
        <w:rPr>
          <w:del w:id="234" w:author="Jamie Hockin" w:date="2018-05-01T11:25:00Z"/>
        </w:rPr>
      </w:pPr>
    </w:p>
    <w:p w14:paraId="6D560ABF" w14:textId="22C29AAD" w:rsidR="002A41F1" w:rsidDel="00D60B4C" w:rsidRDefault="00F93CE7" w:rsidP="002A41F1">
      <w:pPr>
        <w:pStyle w:val="AnalysisOutput"/>
        <w:rPr>
          <w:del w:id="235" w:author="Jamie Hockin" w:date="2018-05-01T11:25:00Z"/>
          <w:sz w:val="16"/>
          <w:szCs w:val="16"/>
          <w:lang w:val="en-GB"/>
        </w:rPr>
        <w:pPrChange w:id="236" w:author="Jamie Hockin" w:date="2018-04-26T14:26:00Z">
          <w:pPr>
            <w:jc w:val="both"/>
          </w:pPr>
        </w:pPrChange>
      </w:pPr>
      <w:del w:id="237" w:author="Jamie Hockin" w:date="2018-05-01T11:25:00Z">
        <w:r w:rsidDel="00D60B4C">
          <w:rPr>
            <w:sz w:val="16"/>
            <w:szCs w:val="16"/>
            <w:lang w:val="en-GB"/>
          </w:rPr>
          <w:delText>.means age;</w:delText>
        </w:r>
      </w:del>
    </w:p>
    <w:p w14:paraId="18E7215F" w14:textId="77F65403" w:rsidR="002A41F1" w:rsidDel="00D60B4C" w:rsidRDefault="00F93CE7" w:rsidP="002A41F1">
      <w:pPr>
        <w:pStyle w:val="AnalysisOutput"/>
        <w:rPr>
          <w:del w:id="238" w:author="Jamie Hockin" w:date="2018-05-01T11:25:00Z"/>
          <w:sz w:val="16"/>
          <w:szCs w:val="16"/>
          <w:lang w:val="en-GB"/>
        </w:rPr>
        <w:pPrChange w:id="239" w:author="Jamie Hockin" w:date="2018-04-26T14:26:00Z">
          <w:pPr>
            <w:jc w:val="both"/>
          </w:pPr>
        </w:pPrChange>
      </w:pPr>
      <w:del w:id="240" w:author="Jamie Hockin" w:date="2018-05-01T11:25:00Z">
        <w:r w:rsidDel="00D60B4C">
          <w:rPr>
            <w:sz w:val="16"/>
            <w:szCs w:val="16"/>
            <w:lang w:val="en-GB"/>
          </w:rPr>
          <w:delText xml:space="preserve">                          age             Age (1996-year of birth)                 </w:delText>
        </w:r>
        <w:r w:rsidDel="00D60B4C">
          <w:rPr>
            <w:sz w:val="16"/>
            <w:szCs w:val="16"/>
            <w:lang w:val="en-GB"/>
          </w:rPr>
          <w:delText xml:space="preserve">          </w:delText>
        </w:r>
      </w:del>
    </w:p>
    <w:p w14:paraId="75F80736" w14:textId="23372F80" w:rsidR="002A41F1" w:rsidDel="00D60B4C" w:rsidRDefault="00F93CE7" w:rsidP="002A41F1">
      <w:pPr>
        <w:pStyle w:val="AnalysisOutput"/>
        <w:rPr>
          <w:del w:id="241" w:author="Jamie Hockin" w:date="2018-05-01T11:25:00Z"/>
          <w:sz w:val="16"/>
          <w:szCs w:val="16"/>
          <w:lang w:val="en-GB"/>
        </w:rPr>
        <w:pPrChange w:id="242" w:author="Jamie Hockin" w:date="2018-04-26T14:26:00Z">
          <w:pPr>
            <w:jc w:val="both"/>
          </w:pPr>
        </w:pPrChange>
      </w:pPr>
      <w:del w:id="243" w:author="Jamie Hockin" w:date="2018-05-01T11:25:00Z">
        <w:r w:rsidDel="00D60B4C">
          <w:rPr>
            <w:sz w:val="16"/>
            <w:szCs w:val="16"/>
            <w:lang w:val="en-GB"/>
          </w:rPr>
          <w:delText>┌────────────────────────────────────────────────────────────────────────────────────────────┐</w:delText>
        </w:r>
      </w:del>
    </w:p>
    <w:p w14:paraId="47398A51" w14:textId="280E3728" w:rsidR="002A41F1" w:rsidDel="00D60B4C" w:rsidRDefault="00F93CE7" w:rsidP="002A41F1">
      <w:pPr>
        <w:pStyle w:val="AnalysisOutput"/>
        <w:rPr>
          <w:del w:id="244" w:author="Jamie Hockin" w:date="2018-05-01T11:25:00Z"/>
          <w:sz w:val="16"/>
          <w:szCs w:val="16"/>
          <w:lang w:val="en-GB"/>
        </w:rPr>
        <w:pPrChange w:id="245" w:author="Jamie Hockin" w:date="2018-04-26T14:26:00Z">
          <w:pPr>
            <w:jc w:val="both"/>
          </w:pPr>
        </w:pPrChange>
      </w:pPr>
      <w:del w:id="246" w:author="Jamie Hockin" w:date="2018-05-01T11:25:00Z">
        <w:r w:rsidDel="00D60B4C">
          <w:rPr>
            <w:sz w:val="16"/>
            <w:szCs w:val="16"/>
            <w:lang w:val="en-GB"/>
          </w:rPr>
          <w:delText>│     Obs      Sum     Mean Variance Std. Dev. ( 95% CI   mean ) Std. Err. Skewness Kurtosis │</w:delText>
        </w:r>
      </w:del>
    </w:p>
    <w:p w14:paraId="057C2E41" w14:textId="1DCCB4B0" w:rsidR="002A41F1" w:rsidDel="00D60B4C" w:rsidRDefault="00F93CE7" w:rsidP="002A41F1">
      <w:pPr>
        <w:pStyle w:val="AnalysisOutput"/>
        <w:rPr>
          <w:del w:id="247" w:author="Jamie Hockin" w:date="2018-05-01T11:25:00Z"/>
          <w:sz w:val="16"/>
          <w:szCs w:val="16"/>
          <w:lang w:val="en-GB"/>
        </w:rPr>
        <w:pPrChange w:id="248" w:author="Jamie Hockin" w:date="2018-04-26T14:26:00Z">
          <w:pPr>
            <w:jc w:val="both"/>
          </w:pPr>
        </w:pPrChange>
      </w:pPr>
      <w:del w:id="249" w:author="Jamie Hockin" w:date="2018-05-01T11:25:00Z">
        <w:r w:rsidDel="00D60B4C">
          <w:rPr>
            <w:sz w:val="16"/>
            <w:szCs w:val="16"/>
            <w:lang w:val="en-GB"/>
          </w:rPr>
          <w:delText>└──────────────────────────────────────────────────────</w:delText>
        </w:r>
        <w:r w:rsidDel="00D60B4C">
          <w:rPr>
            <w:sz w:val="16"/>
            <w:szCs w:val="16"/>
            <w:lang w:val="en-GB"/>
          </w:rPr>
          <w:delText>──────────────────────────────────────┘</w:delText>
        </w:r>
      </w:del>
    </w:p>
    <w:p w14:paraId="08072B83" w14:textId="17D4EE26" w:rsidR="002A41F1" w:rsidDel="00D60B4C" w:rsidRDefault="00F93CE7" w:rsidP="002A41F1">
      <w:pPr>
        <w:pStyle w:val="AnalysisOutput"/>
        <w:rPr>
          <w:del w:id="250" w:author="Jamie Hockin" w:date="2018-05-01T11:25:00Z"/>
          <w:sz w:val="16"/>
          <w:szCs w:val="16"/>
          <w:lang w:val="en-GB"/>
        </w:rPr>
        <w:pPrChange w:id="251" w:author="Jamie Hockin" w:date="2018-04-26T14:26:00Z">
          <w:pPr>
            <w:jc w:val="both"/>
          </w:pPr>
        </w:pPrChange>
      </w:pPr>
      <w:del w:id="252" w:author="Jamie Hockin" w:date="2018-05-01T11:25:00Z">
        <w:r w:rsidDel="00D60B4C">
          <w:rPr>
            <w:sz w:val="16"/>
            <w:szCs w:val="16"/>
            <w:lang w:val="en-GB"/>
          </w:rPr>
          <w:delText xml:space="preserve">     3786 153740.0     40.6     96.3       9.8     40.3     40.9       0.2      0.1     -3.1 </w:delText>
        </w:r>
      </w:del>
    </w:p>
    <w:p w14:paraId="161D0766" w14:textId="2866E24B" w:rsidR="002A41F1" w:rsidDel="00D60B4C" w:rsidRDefault="00F93CE7" w:rsidP="002A41F1">
      <w:pPr>
        <w:pStyle w:val="AnalysisOutput"/>
        <w:rPr>
          <w:del w:id="253" w:author="Jamie Hockin" w:date="2018-05-01T11:25:00Z"/>
          <w:sz w:val="16"/>
          <w:szCs w:val="16"/>
          <w:lang w:val="en-GB"/>
        </w:rPr>
        <w:pPrChange w:id="254" w:author="Jamie Hockin" w:date="2018-04-26T14:26:00Z">
          <w:pPr>
            <w:jc w:val="both"/>
          </w:pPr>
        </w:pPrChange>
      </w:pPr>
      <w:del w:id="255" w:author="Jamie Hockin" w:date="2018-05-01T11:25:00Z">
        <w:r w:rsidDel="00D60B4C">
          <w:rPr>
            <w:sz w:val="16"/>
            <w:szCs w:val="16"/>
            <w:lang w:val="en-GB"/>
          </w:rPr>
          <w:delText>┌────────────────────────────────────────────────────────────────────────────────────────────┐</w:delText>
        </w:r>
      </w:del>
    </w:p>
    <w:p w14:paraId="72B1A07B" w14:textId="1678D2D6" w:rsidR="002A41F1" w:rsidDel="00D60B4C" w:rsidRDefault="00F93CE7" w:rsidP="002A41F1">
      <w:pPr>
        <w:pStyle w:val="AnalysisOutput"/>
        <w:rPr>
          <w:del w:id="256" w:author="Jamie Hockin" w:date="2018-05-01T11:25:00Z"/>
          <w:sz w:val="16"/>
          <w:szCs w:val="16"/>
          <w:lang w:val="en-GB"/>
        </w:rPr>
        <w:pPrChange w:id="257" w:author="Jamie Hockin" w:date="2018-04-26T14:26:00Z">
          <w:pPr>
            <w:jc w:val="both"/>
          </w:pPr>
        </w:pPrChange>
      </w:pPr>
      <w:del w:id="258" w:author="Jamie Hockin" w:date="2018-05-01T11:25:00Z">
        <w:r w:rsidDel="00D60B4C">
          <w:rPr>
            <w:sz w:val="16"/>
            <w:szCs w:val="16"/>
            <w:lang w:val="en-GB"/>
          </w:rPr>
          <w:delText>│     Min      p05      p10</w:delText>
        </w:r>
        <w:r w:rsidDel="00D60B4C">
          <w:rPr>
            <w:sz w:val="16"/>
            <w:szCs w:val="16"/>
            <w:lang w:val="en-GB"/>
          </w:rPr>
          <w:delText xml:space="preserve">      p25    Median      p75      p90       p95      Max          │</w:delText>
        </w:r>
      </w:del>
    </w:p>
    <w:p w14:paraId="23667304" w14:textId="26947C79" w:rsidR="002A41F1" w:rsidDel="00D60B4C" w:rsidRDefault="00F93CE7" w:rsidP="002A41F1">
      <w:pPr>
        <w:pStyle w:val="AnalysisOutput"/>
        <w:rPr>
          <w:del w:id="259" w:author="Jamie Hockin" w:date="2018-05-01T11:25:00Z"/>
          <w:sz w:val="16"/>
          <w:szCs w:val="16"/>
          <w:lang w:val="en-GB"/>
        </w:rPr>
        <w:pPrChange w:id="260" w:author="Jamie Hockin" w:date="2018-04-26T14:26:00Z">
          <w:pPr>
            <w:jc w:val="both"/>
          </w:pPr>
        </w:pPrChange>
      </w:pPr>
      <w:del w:id="261" w:author="Jamie Hockin" w:date="2018-05-01T11:25:00Z">
        <w:r w:rsidDel="00D60B4C">
          <w:rPr>
            <w:sz w:val="16"/>
            <w:szCs w:val="16"/>
            <w:lang w:val="en-GB"/>
          </w:rPr>
          <w:delText>└────────────────────────────────────────────────────────────────────────────────────────────┘</w:delText>
        </w:r>
      </w:del>
    </w:p>
    <w:p w14:paraId="2C571C53" w14:textId="7A54AB5C" w:rsidR="002A41F1" w:rsidDel="00D60B4C" w:rsidRDefault="00F93CE7" w:rsidP="002A41F1">
      <w:pPr>
        <w:pStyle w:val="AnalysisOutput"/>
        <w:rPr>
          <w:del w:id="262" w:author="Jamie Hockin" w:date="2018-05-01T11:25:00Z"/>
          <w:sz w:val="16"/>
          <w:szCs w:val="16"/>
          <w:lang w:val="en-GB"/>
        </w:rPr>
        <w:pPrChange w:id="263" w:author="Jamie Hockin" w:date="2018-04-26T14:26:00Z">
          <w:pPr>
            <w:jc w:val="both"/>
          </w:pPr>
        </w:pPrChange>
      </w:pPr>
      <w:del w:id="264" w:author="Jamie Hockin" w:date="2018-05-01T11:25:00Z">
        <w:r w:rsidDel="00D60B4C">
          <w:rPr>
            <w:sz w:val="16"/>
            <w:szCs w:val="16"/>
            <w:lang w:val="en-GB"/>
          </w:rPr>
          <w:delText xml:space="preserve">     16.0     24.0     28.0     33.0      41.0     48.0     53.0      56.0     84.0</w:delText>
        </w:r>
      </w:del>
    </w:p>
    <w:p w14:paraId="24E654A6" w14:textId="0D1BD3B3" w:rsidR="002A41F1" w:rsidDel="00D60B4C" w:rsidRDefault="00F93CE7">
      <w:pPr>
        <w:jc w:val="both"/>
        <w:rPr>
          <w:del w:id="265" w:author="Jamie Hockin" w:date="2018-05-01T11:25:00Z"/>
          <w:lang w:val="en-GB"/>
        </w:rPr>
      </w:pPr>
      <w:del w:id="266" w:author="Jamie Hockin" w:date="2018-05-01T11:25:00Z">
        <w:r w:rsidDel="00D60B4C">
          <w:rPr>
            <w:lang w:val="en-GB"/>
          </w:rPr>
          <w:delText>Notice th</w:delText>
        </w:r>
        <w:r w:rsidDel="00D60B4C">
          <w:rPr>
            <w:lang w:val="en-GB"/>
          </w:rPr>
          <w:delText>at you get a lot of information here, but we will focus on the mean age (40.6 years) of all runners.</w:delText>
        </w:r>
      </w:del>
    </w:p>
    <w:p w14:paraId="334A3C7F" w14:textId="6E7CE4B7" w:rsidR="002A41F1" w:rsidDel="00D60B4C" w:rsidRDefault="00F93CE7">
      <w:pPr>
        <w:jc w:val="both"/>
        <w:rPr>
          <w:del w:id="267" w:author="Jamie Hockin" w:date="2018-05-01T11:25:00Z"/>
          <w:lang w:val="en-GB"/>
        </w:rPr>
      </w:pPr>
      <w:del w:id="268" w:author="Jamie Hockin" w:date="2018-05-01T11:25:00Z">
        <w:r w:rsidDel="00D60B4C">
          <w:rPr>
            <w:lang w:val="en-GB"/>
          </w:rPr>
          <w:delText xml:space="preserve">We can compare the mean ages of men to that of women, by adding </w:delText>
        </w:r>
        <w:r w:rsidDel="00D60B4C">
          <w:rPr>
            <w:i/>
            <w:lang w:val="en-GB"/>
          </w:rPr>
          <w:delText>!by := sex</w:delText>
        </w:r>
        <w:r w:rsidDel="00D60B4C">
          <w:rPr>
            <w:lang w:val="en-GB"/>
          </w:rPr>
          <w:delText xml:space="preserve"> to our command. With the cursor in the command line (F4), press the up arrow onc</w:delText>
        </w:r>
        <w:r w:rsidDel="00D60B4C">
          <w:rPr>
            <w:lang w:val="en-GB"/>
          </w:rPr>
          <w:delText xml:space="preserve">e and you see that the original command is there. Add in the </w:delText>
        </w:r>
        <w:r w:rsidDel="00D60B4C">
          <w:rPr>
            <w:i/>
            <w:lang w:val="en-GB"/>
          </w:rPr>
          <w:delText>by</w:delText>
        </w:r>
        <w:r w:rsidDel="00D60B4C">
          <w:rPr>
            <w:lang w:val="en-GB"/>
          </w:rPr>
          <w:delText xml:space="preserve"> part and press enter to get your analysis of age stratified by sex.</w:delText>
        </w:r>
      </w:del>
    </w:p>
    <w:p w14:paraId="41FFA5F5" w14:textId="09414B53" w:rsidR="002A41F1" w:rsidDel="00D60B4C" w:rsidRDefault="00F93CE7" w:rsidP="002A41F1">
      <w:pPr>
        <w:pStyle w:val="AnalysisOutput"/>
        <w:rPr>
          <w:del w:id="269" w:author="Jamie Hockin" w:date="2018-05-01T11:25:00Z"/>
          <w:sz w:val="15"/>
          <w:szCs w:val="15"/>
          <w:lang w:val="en-GB"/>
        </w:rPr>
        <w:pPrChange w:id="270" w:author="Jamie Hockin" w:date="2018-04-26T14:31:00Z">
          <w:pPr>
            <w:jc w:val="both"/>
          </w:pPr>
        </w:pPrChange>
      </w:pPr>
      <w:del w:id="271" w:author="Jamie Hockin" w:date="2018-05-01T11:25:00Z">
        <w:r w:rsidDel="00D60B4C">
          <w:rPr>
            <w:sz w:val="15"/>
            <w:szCs w:val="15"/>
            <w:lang w:val="en-GB"/>
          </w:rPr>
          <w:delText>.means age !by:=sex;</w:delText>
        </w:r>
      </w:del>
    </w:p>
    <w:p w14:paraId="078E8F55" w14:textId="1D15A0E9" w:rsidR="002A41F1" w:rsidDel="00D60B4C" w:rsidRDefault="00F93CE7" w:rsidP="002A41F1">
      <w:pPr>
        <w:pStyle w:val="AnalysisOutput"/>
        <w:rPr>
          <w:del w:id="272" w:author="Jamie Hockin" w:date="2018-05-01T11:25:00Z"/>
          <w:sz w:val="15"/>
          <w:szCs w:val="15"/>
          <w:lang w:val="en-GB"/>
        </w:rPr>
        <w:pPrChange w:id="273" w:author="Jamie Hockin" w:date="2018-04-26T14:31:00Z">
          <w:pPr>
            <w:jc w:val="both"/>
          </w:pPr>
        </w:pPrChange>
      </w:pPr>
      <w:del w:id="274" w:author="Jamie Hockin" w:date="2018-05-01T11:25:00Z">
        <w:r w:rsidDel="00D60B4C">
          <w:rPr>
            <w:sz w:val="15"/>
            <w:szCs w:val="15"/>
            <w:lang w:val="en-GB"/>
          </w:rPr>
          <w:delText xml:space="preserve">                            age             Age (1996-year of birth)                             </w:delText>
        </w:r>
      </w:del>
    </w:p>
    <w:p w14:paraId="031D75DE" w14:textId="78FFCC3D" w:rsidR="002A41F1" w:rsidDel="00D60B4C" w:rsidRDefault="00F93CE7" w:rsidP="002A41F1">
      <w:pPr>
        <w:pStyle w:val="AnalysisOutput"/>
        <w:rPr>
          <w:del w:id="275" w:author="Jamie Hockin" w:date="2018-05-01T11:25:00Z"/>
          <w:sz w:val="15"/>
          <w:szCs w:val="15"/>
          <w:lang w:val="en-GB"/>
        </w:rPr>
        <w:pPrChange w:id="276" w:author="Jamie Hockin" w:date="2018-04-26T14:31:00Z">
          <w:pPr>
            <w:jc w:val="both"/>
          </w:pPr>
        </w:pPrChange>
      </w:pPr>
      <w:del w:id="277" w:author="Jamie Hockin" w:date="2018-05-01T11:25:00Z">
        <w:r w:rsidDel="00D60B4C">
          <w:rPr>
            <w:sz w:val="15"/>
            <w:szCs w:val="15"/>
            <w:lang w:val="en-GB"/>
          </w:rPr>
          <w:delText>┌────</w:delText>
        </w:r>
        <w:r w:rsidDel="00D60B4C">
          <w:rPr>
            <w:sz w:val="15"/>
            <w:szCs w:val="15"/>
            <w:lang w:val="en-GB"/>
          </w:rPr>
          <w:delText>────────────────────────────────────────────────────────────────────────────────────────────┐</w:delText>
        </w:r>
      </w:del>
    </w:p>
    <w:p w14:paraId="1C3F6BCA" w14:textId="496CC77B" w:rsidR="002A41F1" w:rsidDel="00D60B4C" w:rsidRDefault="00F93CE7" w:rsidP="002A41F1">
      <w:pPr>
        <w:pStyle w:val="AnalysisOutput"/>
        <w:rPr>
          <w:del w:id="278" w:author="Jamie Hockin" w:date="2018-05-01T11:25:00Z"/>
          <w:sz w:val="15"/>
          <w:szCs w:val="15"/>
          <w:lang w:val="en-GB"/>
        </w:rPr>
        <w:pPrChange w:id="279" w:author="Jamie Hockin" w:date="2018-04-26T14:31:00Z">
          <w:pPr>
            <w:jc w:val="both"/>
          </w:pPr>
        </w:pPrChange>
      </w:pPr>
      <w:del w:id="280" w:author="Jamie Hockin" w:date="2018-05-01T11:25:00Z">
        <w:r w:rsidDel="00D60B4C">
          <w:rPr>
            <w:sz w:val="15"/>
            <w:szCs w:val="15"/>
            <w:lang w:val="en-GB"/>
          </w:rPr>
          <w:delText>│sex      Obs      Sum     Mean Variance Std. Dev. ( 95% CI   mean ) Std. Err. Skewness Kurtosis │</w:delText>
        </w:r>
      </w:del>
    </w:p>
    <w:p w14:paraId="4816E952" w14:textId="712EE2ED" w:rsidR="002A41F1" w:rsidDel="00D60B4C" w:rsidRDefault="00F93CE7" w:rsidP="002A41F1">
      <w:pPr>
        <w:pStyle w:val="AnalysisOutput"/>
        <w:rPr>
          <w:del w:id="281" w:author="Jamie Hockin" w:date="2018-05-01T11:25:00Z"/>
          <w:sz w:val="15"/>
          <w:szCs w:val="15"/>
          <w:lang w:val="en-GB"/>
        </w:rPr>
        <w:pPrChange w:id="282" w:author="Jamie Hockin" w:date="2018-04-26T14:31:00Z">
          <w:pPr>
            <w:jc w:val="both"/>
          </w:pPr>
        </w:pPrChange>
      </w:pPr>
      <w:del w:id="283" w:author="Jamie Hockin" w:date="2018-05-01T11:25:00Z">
        <w:r w:rsidDel="00D60B4C">
          <w:rPr>
            <w:sz w:val="15"/>
            <w:szCs w:val="15"/>
            <w:lang w:val="en-GB"/>
          </w:rPr>
          <w:delText>└──────────────────────────────────────────────────────────────</w:delText>
        </w:r>
        <w:r w:rsidDel="00D60B4C">
          <w:rPr>
            <w:sz w:val="15"/>
            <w:szCs w:val="15"/>
            <w:lang w:val="en-GB"/>
          </w:rPr>
          <w:delText>──────────────────────────────────┘</w:delText>
        </w:r>
      </w:del>
    </w:p>
    <w:p w14:paraId="3201BD77" w14:textId="148DC44A" w:rsidR="002A41F1" w:rsidDel="00D60B4C" w:rsidRDefault="00F93CE7" w:rsidP="002A41F1">
      <w:pPr>
        <w:pStyle w:val="AnalysisOutput"/>
        <w:rPr>
          <w:del w:id="284" w:author="Jamie Hockin" w:date="2018-05-01T11:25:00Z"/>
          <w:sz w:val="15"/>
          <w:szCs w:val="15"/>
          <w:lang w:val="en-GB"/>
        </w:rPr>
        <w:pPrChange w:id="285" w:author="Jamie Hockin" w:date="2018-04-26T14:31:00Z">
          <w:pPr>
            <w:jc w:val="both"/>
          </w:pPr>
        </w:pPrChange>
      </w:pPr>
      <w:del w:id="286" w:author="Jamie Hockin" w:date="2018-05-01T11:25:00Z">
        <w:r w:rsidDel="00D60B4C">
          <w:rPr>
            <w:sz w:val="15"/>
            <w:szCs w:val="15"/>
            <w:lang w:val="en-GB"/>
          </w:rPr>
          <w:delText xml:space="preserve"> F        463  20094.0     </w:delText>
        </w:r>
        <w:r w:rsidDel="00D60B4C">
          <w:rPr>
            <w:b/>
            <w:sz w:val="15"/>
            <w:szCs w:val="15"/>
            <w:lang w:val="en-GB"/>
          </w:rPr>
          <w:delText>43.4</w:delText>
        </w:r>
        <w:r w:rsidDel="00D60B4C">
          <w:rPr>
            <w:sz w:val="15"/>
            <w:szCs w:val="15"/>
            <w:lang w:val="en-GB"/>
          </w:rPr>
          <w:delText xml:space="preserve">     78.0       8.8     42.6     44.2       0.4     -0.2      0.0 </w:delText>
        </w:r>
      </w:del>
    </w:p>
    <w:p w14:paraId="07CE4D6F" w14:textId="11E23642" w:rsidR="002A41F1" w:rsidDel="00D60B4C" w:rsidRDefault="00F93CE7" w:rsidP="002A41F1">
      <w:pPr>
        <w:pStyle w:val="AnalysisOutput"/>
        <w:rPr>
          <w:del w:id="287" w:author="Jamie Hockin" w:date="2018-05-01T11:25:00Z"/>
          <w:sz w:val="15"/>
          <w:szCs w:val="15"/>
          <w:lang w:val="en-GB"/>
        </w:rPr>
        <w:pPrChange w:id="288" w:author="Jamie Hockin" w:date="2018-04-26T14:31:00Z">
          <w:pPr>
            <w:jc w:val="both"/>
          </w:pPr>
        </w:pPrChange>
      </w:pPr>
      <w:del w:id="289" w:author="Jamie Hockin" w:date="2018-05-01T11:25:00Z">
        <w:r w:rsidDel="00D60B4C">
          <w:rPr>
            <w:sz w:val="15"/>
            <w:szCs w:val="15"/>
            <w:lang w:val="en-GB"/>
          </w:rPr>
          <w:delText xml:space="preserve"> M       3323 133646.0     </w:delText>
        </w:r>
        <w:r w:rsidDel="00D60B4C">
          <w:rPr>
            <w:b/>
            <w:sz w:val="15"/>
            <w:szCs w:val="15"/>
            <w:lang w:val="en-GB"/>
          </w:rPr>
          <w:delText>40.2</w:delText>
        </w:r>
        <w:r w:rsidDel="00D60B4C">
          <w:rPr>
            <w:sz w:val="15"/>
            <w:szCs w:val="15"/>
            <w:lang w:val="en-GB"/>
          </w:rPr>
          <w:delText xml:space="preserve">     97.6       9.9     39.9     40.6       0.2      0.1     -3.1 </w:delText>
        </w:r>
      </w:del>
    </w:p>
    <w:p w14:paraId="107D4E94" w14:textId="23C44E7A" w:rsidR="002A41F1" w:rsidDel="00D60B4C" w:rsidRDefault="00F93CE7" w:rsidP="002A41F1">
      <w:pPr>
        <w:pStyle w:val="AnalysisOutput"/>
        <w:rPr>
          <w:del w:id="290" w:author="Jamie Hockin" w:date="2018-05-01T11:25:00Z"/>
          <w:sz w:val="15"/>
          <w:szCs w:val="15"/>
          <w:lang w:val="en-GB"/>
        </w:rPr>
        <w:pPrChange w:id="291" w:author="Jamie Hockin" w:date="2018-04-26T14:31:00Z">
          <w:pPr>
            <w:jc w:val="both"/>
          </w:pPr>
        </w:pPrChange>
      </w:pPr>
      <w:del w:id="292" w:author="Jamie Hockin" w:date="2018-05-01T11:25:00Z">
        <w:r w:rsidDel="00D60B4C">
          <w:rPr>
            <w:sz w:val="15"/>
            <w:szCs w:val="15"/>
            <w:lang w:val="en-GB"/>
          </w:rPr>
          <w:delText>┌────────────────────────────────────────────────────────────────────────────────────────────────┐</w:delText>
        </w:r>
      </w:del>
    </w:p>
    <w:p w14:paraId="323C4089" w14:textId="479040CD" w:rsidR="002A41F1" w:rsidDel="00D60B4C" w:rsidRDefault="00F93CE7" w:rsidP="002A41F1">
      <w:pPr>
        <w:pStyle w:val="AnalysisOutput"/>
        <w:rPr>
          <w:del w:id="293" w:author="Jamie Hockin" w:date="2018-05-01T11:25:00Z"/>
          <w:sz w:val="15"/>
          <w:szCs w:val="15"/>
          <w:lang w:val="en-GB"/>
        </w:rPr>
        <w:pPrChange w:id="294" w:author="Jamie Hockin" w:date="2018-04-26T14:31:00Z">
          <w:pPr>
            <w:jc w:val="both"/>
          </w:pPr>
        </w:pPrChange>
      </w:pPr>
      <w:del w:id="295" w:author="Jamie Hockin" w:date="2018-05-01T11:25:00Z">
        <w:r w:rsidDel="00D60B4C">
          <w:rPr>
            <w:sz w:val="15"/>
            <w:szCs w:val="15"/>
            <w:lang w:val="en-GB"/>
          </w:rPr>
          <w:delText>│sex      Min      p05      p10      p25    Median      p75      p90       p95      Max          │</w:delText>
        </w:r>
      </w:del>
    </w:p>
    <w:p w14:paraId="4C848729" w14:textId="208B4825" w:rsidR="002A41F1" w:rsidDel="00D60B4C" w:rsidRDefault="00F93CE7" w:rsidP="002A41F1">
      <w:pPr>
        <w:pStyle w:val="AnalysisOutput"/>
        <w:rPr>
          <w:del w:id="296" w:author="Jamie Hockin" w:date="2018-05-01T11:25:00Z"/>
          <w:sz w:val="15"/>
          <w:szCs w:val="15"/>
          <w:lang w:val="en-GB"/>
        </w:rPr>
        <w:pPrChange w:id="297" w:author="Jamie Hockin" w:date="2018-04-26T14:31:00Z">
          <w:pPr>
            <w:jc w:val="both"/>
          </w:pPr>
        </w:pPrChange>
      </w:pPr>
      <w:del w:id="298" w:author="Jamie Hockin" w:date="2018-05-01T11:25:00Z">
        <w:r w:rsidDel="00D60B4C">
          <w:rPr>
            <w:sz w:val="15"/>
            <w:szCs w:val="15"/>
            <w:lang w:val="en-GB"/>
          </w:rPr>
          <w:delText>└─────────────────────────────────────────────────────────</w:delText>
        </w:r>
        <w:r w:rsidDel="00D60B4C">
          <w:rPr>
            <w:sz w:val="15"/>
            <w:szCs w:val="15"/>
            <w:lang w:val="en-GB"/>
          </w:rPr>
          <w:delText>───────────────────────────────────────┘</w:delText>
        </w:r>
      </w:del>
    </w:p>
    <w:p w14:paraId="1341FD00" w14:textId="41AA3E79" w:rsidR="002A41F1" w:rsidDel="00D60B4C" w:rsidRDefault="00F93CE7" w:rsidP="002A41F1">
      <w:pPr>
        <w:pStyle w:val="AnalysisOutput"/>
        <w:rPr>
          <w:del w:id="299" w:author="Jamie Hockin" w:date="2018-05-01T11:25:00Z"/>
          <w:sz w:val="15"/>
          <w:szCs w:val="15"/>
          <w:lang w:val="en-GB"/>
        </w:rPr>
        <w:pPrChange w:id="300" w:author="Jamie Hockin" w:date="2018-04-26T14:31:00Z">
          <w:pPr>
            <w:jc w:val="both"/>
          </w:pPr>
        </w:pPrChange>
      </w:pPr>
      <w:del w:id="301" w:author="Jamie Hockin" w:date="2018-05-01T11:25:00Z">
        <w:r w:rsidDel="00D60B4C">
          <w:rPr>
            <w:sz w:val="15"/>
            <w:szCs w:val="15"/>
            <w:lang w:val="en-GB"/>
          </w:rPr>
          <w:delText xml:space="preserve"> F       19.0     28.0     30.0     38.0      44.0     50.0     53.0      56.0     70.0          </w:delText>
        </w:r>
      </w:del>
    </w:p>
    <w:p w14:paraId="659398F4" w14:textId="0CB25CB8" w:rsidR="002A41F1" w:rsidDel="00D60B4C" w:rsidRDefault="00F93CE7" w:rsidP="002A41F1">
      <w:pPr>
        <w:pStyle w:val="AnalysisOutput"/>
        <w:rPr>
          <w:del w:id="302" w:author="Jamie Hockin" w:date="2018-05-01T11:25:00Z"/>
          <w:sz w:val="15"/>
          <w:szCs w:val="15"/>
          <w:lang w:val="en-GB"/>
        </w:rPr>
        <w:pPrChange w:id="303" w:author="Jamie Hockin" w:date="2018-04-26T14:31:00Z">
          <w:pPr>
            <w:jc w:val="both"/>
          </w:pPr>
        </w:pPrChange>
      </w:pPr>
      <w:del w:id="304" w:author="Jamie Hockin" w:date="2018-05-01T11:25:00Z">
        <w:r w:rsidDel="00D60B4C">
          <w:rPr>
            <w:sz w:val="15"/>
            <w:szCs w:val="15"/>
            <w:lang w:val="en-GB"/>
          </w:rPr>
          <w:delText xml:space="preserve"> M       16.0     24.0     27.0     33.0      40.0     47.0     53.0      56.0     84.</w:delText>
        </w:r>
      </w:del>
    </w:p>
    <w:p w14:paraId="6A5FAC11" w14:textId="17DCA28B" w:rsidR="002A41F1" w:rsidDel="00D60B4C" w:rsidRDefault="00F93CE7" w:rsidP="002A41F1">
      <w:pPr>
        <w:rPr>
          <w:del w:id="305" w:author="Jamie Hockin" w:date="2018-05-01T11:25:00Z"/>
          <w:lang w:val="en-GB"/>
        </w:rPr>
        <w:pPrChange w:id="306" w:author="Jamie Hockin" w:date="2018-04-26T14:35:00Z">
          <w:pPr>
            <w:jc w:val="both"/>
          </w:pPr>
        </w:pPrChange>
      </w:pPr>
      <w:del w:id="307" w:author="Jamie Hockin" w:date="2018-05-01T11:25:00Z">
        <w:r w:rsidDel="00D60B4C">
          <w:rPr>
            <w:lang w:val="en-GB"/>
          </w:rPr>
          <w:delText>It looks like men runners are,</w:delText>
        </w:r>
        <w:r w:rsidDel="00D60B4C">
          <w:rPr>
            <w:lang w:val="en-GB"/>
          </w:rPr>
          <w:delText xml:space="preserve"> on average, younger than women runners (40.2 vs 43.4 years).</w:delText>
        </w:r>
      </w:del>
    </w:p>
    <w:p w14:paraId="735909CD" w14:textId="3F7D122F" w:rsidR="002A41F1" w:rsidDel="00D60B4C" w:rsidRDefault="00F93CE7">
      <w:pPr>
        <w:rPr>
          <w:del w:id="308" w:author="Jamie Hockin" w:date="2018-05-01T11:25:00Z"/>
          <w:lang w:val="en-GB"/>
        </w:rPr>
      </w:pPr>
      <w:del w:id="309" w:author="Jamie Hockin" w:date="2018-05-01T11:25:00Z">
        <w:r w:rsidDel="00D60B4C">
          <w:rPr>
            <w:b/>
            <w:lang w:val="en-GB"/>
          </w:rPr>
          <w:delText>Is this difference statistically significant?</w:delText>
        </w:r>
        <w:r w:rsidDel="00D60B4C">
          <w:rPr>
            <w:lang w:val="en-GB"/>
          </w:rPr>
          <w:delText xml:space="preserve"> Go back to the command line, press up arrow and add </w:delText>
        </w:r>
        <w:r w:rsidDel="00D60B4C">
          <w:rPr>
            <w:i/>
            <w:lang w:val="en-GB"/>
          </w:rPr>
          <w:delText>!t</w:delText>
        </w:r>
        <w:r w:rsidDel="00D60B4C">
          <w:rPr>
            <w:lang w:val="en-GB"/>
          </w:rPr>
          <w:delText xml:space="preserve"> to the end of the command. Now, in addition to the results you already have seen, you get the</w:delText>
        </w:r>
        <w:r w:rsidDel="00D60B4C">
          <w:rPr>
            <w:lang w:val="en-GB"/>
          </w:rPr>
          <w:delText xml:space="preserve"> results of an analysis of variance, which is testing whether the difference in mean age could have occurred by chance.</w:delText>
        </w:r>
      </w:del>
    </w:p>
    <w:p w14:paraId="39D9E074" w14:textId="001E36F2" w:rsidR="002A41F1" w:rsidDel="00D60B4C" w:rsidRDefault="00F93CE7" w:rsidP="002A41F1">
      <w:pPr>
        <w:pStyle w:val="AnalysisOutput"/>
        <w:rPr>
          <w:del w:id="310" w:author="Jamie Hockin" w:date="2018-05-01T11:25:00Z"/>
          <w:lang w:val="en-GB"/>
        </w:rPr>
        <w:pPrChange w:id="311" w:author="Jamie Hockin" w:date="2018-04-26T14:39:00Z">
          <w:pPr/>
        </w:pPrChange>
      </w:pPr>
      <w:del w:id="312" w:author="Jamie Hockin" w:date="2018-05-01T11:25:00Z">
        <w:r w:rsidDel="00D60B4C">
          <w:rPr>
            <w:lang w:val="en-GB"/>
          </w:rPr>
          <w:delText xml:space="preserve">               Analysis of Variance               </w:delText>
        </w:r>
      </w:del>
    </w:p>
    <w:p w14:paraId="76849A07" w14:textId="70DDE6B9" w:rsidR="002A41F1" w:rsidDel="00D60B4C" w:rsidRDefault="00F93CE7" w:rsidP="002A41F1">
      <w:pPr>
        <w:pStyle w:val="AnalysisOutput"/>
        <w:rPr>
          <w:del w:id="313" w:author="Jamie Hockin" w:date="2018-05-01T11:25:00Z"/>
          <w:lang w:val="en-GB"/>
        </w:rPr>
        <w:pPrChange w:id="314" w:author="Jamie Hockin" w:date="2018-04-26T14:39:00Z">
          <w:pPr/>
        </w:pPrChange>
      </w:pPr>
      <w:del w:id="315" w:author="Jamie Hockin" w:date="2018-05-01T11:25:00Z">
        <w:r w:rsidDel="00D60B4C">
          <w:rPr>
            <w:lang w:val="en-GB"/>
          </w:rPr>
          <w:delText xml:space="preserve"> Source   DF     SS        MS       F     p Value </w:delText>
        </w:r>
      </w:del>
    </w:p>
    <w:p w14:paraId="58160137" w14:textId="61FFA3D5" w:rsidR="002A41F1" w:rsidDel="00D60B4C" w:rsidRDefault="00F93CE7" w:rsidP="002A41F1">
      <w:pPr>
        <w:pStyle w:val="AnalysisOutput"/>
        <w:rPr>
          <w:del w:id="316" w:author="Jamie Hockin" w:date="2018-05-01T11:25:00Z"/>
          <w:lang w:val="en-GB"/>
        </w:rPr>
        <w:pPrChange w:id="317" w:author="Jamie Hockin" w:date="2018-04-26T14:39:00Z">
          <w:pPr/>
        </w:pPrChange>
      </w:pPr>
      <w:del w:id="318" w:author="Jamie Hockin" w:date="2018-05-01T11:25:00Z">
        <w:r w:rsidDel="00D60B4C">
          <w:rPr>
            <w:lang w:val="en-GB"/>
          </w:rPr>
          <w:delText xml:space="preserve"> Between    1   4112.28  4112.28  </w:delText>
        </w:r>
        <w:r w:rsidDel="00D60B4C">
          <w:rPr>
            <w:lang w:val="en-GB"/>
          </w:rPr>
          <w:delText xml:space="preserve">  43.20    0.000</w:delText>
        </w:r>
      </w:del>
    </w:p>
    <w:p w14:paraId="5F3992CA" w14:textId="69D2BFF2" w:rsidR="002A41F1" w:rsidDel="00D60B4C" w:rsidRDefault="00F93CE7" w:rsidP="002A41F1">
      <w:pPr>
        <w:pStyle w:val="AnalysisOutput"/>
        <w:rPr>
          <w:del w:id="319" w:author="Jamie Hockin" w:date="2018-05-01T11:25:00Z"/>
          <w:lang w:val="en-GB"/>
        </w:rPr>
        <w:pPrChange w:id="320" w:author="Jamie Hockin" w:date="2018-04-26T14:39:00Z">
          <w:pPr/>
        </w:pPrChange>
      </w:pPr>
      <w:del w:id="321" w:author="Jamie Hockin" w:date="2018-05-01T11:25:00Z">
        <w:r w:rsidDel="00D60B4C">
          <w:rPr>
            <w:lang w:val="en-GB"/>
          </w:rPr>
          <w:delText xml:space="preserve">  Within 3784 360234.47    95.20                  </w:delText>
        </w:r>
      </w:del>
    </w:p>
    <w:p w14:paraId="3EC13A3B" w14:textId="7656EBEF" w:rsidR="002A41F1" w:rsidDel="00D60B4C" w:rsidRDefault="00F93CE7" w:rsidP="002A41F1">
      <w:pPr>
        <w:pStyle w:val="AnalysisOutput"/>
        <w:rPr>
          <w:del w:id="322" w:author="Jamie Hockin" w:date="2018-05-01T11:25:00Z"/>
          <w:lang w:val="en-GB"/>
        </w:rPr>
        <w:pPrChange w:id="323" w:author="Jamie Hockin" w:date="2018-04-26T14:39:00Z">
          <w:pPr/>
        </w:pPrChange>
      </w:pPr>
      <w:del w:id="324" w:author="Jamie Hockin" w:date="2018-05-01T11:25:00Z">
        <w:r w:rsidDel="00D60B4C">
          <w:rPr>
            <w:lang w:val="en-GB"/>
          </w:rPr>
          <w:delText xml:space="preserve">   Total 3785 364346.75    96.26                  </w:delText>
        </w:r>
      </w:del>
    </w:p>
    <w:p w14:paraId="15E3C406" w14:textId="7FA63651" w:rsidR="002A41F1" w:rsidDel="00D60B4C" w:rsidRDefault="002A41F1">
      <w:pPr>
        <w:pStyle w:val="AnalysisOutput"/>
        <w:rPr>
          <w:del w:id="325" w:author="Jamie Hockin" w:date="2018-05-01T11:25:00Z"/>
          <w:lang w:val="en-GB"/>
        </w:rPr>
      </w:pPr>
    </w:p>
    <w:p w14:paraId="5DE3E4CF" w14:textId="681C0C21" w:rsidR="002A41F1" w:rsidDel="00D60B4C" w:rsidRDefault="00F93CE7" w:rsidP="002A41F1">
      <w:pPr>
        <w:pStyle w:val="AnalysisOutput"/>
        <w:rPr>
          <w:del w:id="326" w:author="Jamie Hockin" w:date="2018-05-01T11:25:00Z"/>
          <w:lang w:val="en-GB"/>
        </w:rPr>
        <w:pPrChange w:id="327" w:author="Jamie Hockin" w:date="2018-04-26T14:39:00Z">
          <w:pPr/>
        </w:pPrChange>
      </w:pPr>
      <w:del w:id="328" w:author="Jamie Hockin" w:date="2018-05-01T11:25:00Z">
        <w:r w:rsidDel="00D60B4C">
          <w:rPr>
            <w:lang w:val="en-GB"/>
          </w:rPr>
          <w:delText>Bartlett's Test of homogeneity of variances</w:delText>
        </w:r>
      </w:del>
    </w:p>
    <w:p w14:paraId="0ACDAFBF" w14:textId="7F0DBA80" w:rsidR="002A41F1" w:rsidDel="00D60B4C" w:rsidRDefault="00F93CE7" w:rsidP="002A41F1">
      <w:pPr>
        <w:pStyle w:val="AnalysisOutput"/>
        <w:rPr>
          <w:del w:id="329" w:author="Jamie Hockin" w:date="2018-05-01T11:25:00Z"/>
          <w:lang w:val="en-GB"/>
        </w:rPr>
        <w:pPrChange w:id="330" w:author="Jamie Hockin" w:date="2018-04-26T14:39:00Z">
          <w:pPr/>
        </w:pPrChange>
      </w:pPr>
      <w:del w:id="331" w:author="Jamie Hockin" w:date="2018-05-01T11:25:00Z">
        <w:r w:rsidDel="00D60B4C">
          <w:rPr>
            <w:lang w:val="en-GB"/>
          </w:rPr>
          <w:delText xml:space="preserve"> DF Chi-square p Value </w:delText>
        </w:r>
      </w:del>
    </w:p>
    <w:p w14:paraId="0FDBDE00" w14:textId="638C902D" w:rsidR="002A41F1" w:rsidDel="00D60B4C" w:rsidRDefault="00F93CE7" w:rsidP="002A41F1">
      <w:pPr>
        <w:pStyle w:val="AnalysisOutput"/>
        <w:rPr>
          <w:del w:id="332" w:author="Jamie Hockin" w:date="2018-05-01T11:25:00Z"/>
          <w:lang w:val="en-GB"/>
        </w:rPr>
        <w:pPrChange w:id="333" w:author="Jamie Hockin" w:date="2018-04-26T14:39:00Z">
          <w:pPr>
            <w:jc w:val="both"/>
          </w:pPr>
        </w:pPrChange>
      </w:pPr>
      <w:del w:id="334" w:author="Jamie Hockin" w:date="2018-05-01T11:25:00Z">
        <w:r w:rsidDel="00D60B4C">
          <w:rPr>
            <w:lang w:val="en-GB"/>
          </w:rPr>
          <w:delText xml:space="preserve">  1       9.65    0.002</w:delText>
        </w:r>
      </w:del>
    </w:p>
    <w:p w14:paraId="00E04E8A" w14:textId="159D8980" w:rsidR="002A41F1" w:rsidDel="00D60B4C" w:rsidRDefault="00F93CE7" w:rsidP="002A41F1">
      <w:pPr>
        <w:rPr>
          <w:del w:id="335" w:author="Jamie Hockin" w:date="2018-05-01T11:25:00Z"/>
          <w:lang w:val="en-GB"/>
        </w:rPr>
        <w:pPrChange w:id="336" w:author="Jamie Hockin" w:date="2018-04-26T14:39:00Z">
          <w:pPr>
            <w:jc w:val="both"/>
          </w:pPr>
        </w:pPrChange>
      </w:pPr>
      <w:del w:id="337" w:author="Jamie Hockin" w:date="2018-05-01T11:25:00Z">
        <w:r w:rsidDel="00D60B4C">
          <w:rPr>
            <w:lang w:val="en-GB"/>
          </w:rPr>
          <w:delText>Now we see that the difference in mean age i</w:delText>
        </w:r>
        <w:r w:rsidDel="00D60B4C">
          <w:rPr>
            <w:lang w:val="en-GB"/>
          </w:rPr>
          <w:delText>s highly significant (p&lt;0.001). However, caution is advised because the F-test done here assumes that variances in age are equal in both groups. Analysis provides on test of this assumption, Bartlett's Test. We see that this assumption may not be met (p=0.</w:delText>
        </w:r>
        <w:r w:rsidDel="00D60B4C">
          <w:rPr>
            <w:lang w:val="en-GB"/>
          </w:rPr>
          <w:delText>002).</w:delText>
        </w:r>
      </w:del>
    </w:p>
    <w:p w14:paraId="69137CB7" w14:textId="77777777" w:rsidR="00D60B4C" w:rsidRDefault="00D60B4C" w:rsidP="00D60B4C">
      <w:pPr>
        <w:pStyle w:val="Heading2"/>
        <w:rPr>
          <w:ins w:id="338" w:author="Jamie Hockin" w:date="2018-05-01T11:25:00Z"/>
        </w:rPr>
        <w:pPrChange w:id="339" w:author="Jamie Hockin" w:date="2018-05-01T11:25:00Z">
          <w:pPr>
            <w:pStyle w:val="epidatah3"/>
            <w:jc w:val="both"/>
          </w:pPr>
        </w:pPrChange>
      </w:pPr>
      <w:ins w:id="340" w:author="Jamie Hockin" w:date="2018-05-01T11:25:00Z">
        <w:r>
          <w:t>Showing means of age by time</w:t>
        </w:r>
      </w:ins>
    </w:p>
    <w:p w14:paraId="5B66D4E8" w14:textId="58FA394A" w:rsidR="00D60B4C" w:rsidRDefault="00D60B4C" w:rsidP="00D60B4C">
      <w:pPr>
        <w:jc w:val="both"/>
        <w:rPr>
          <w:ins w:id="341" w:author="Jamie Hockin" w:date="2018-05-01T11:25:00Z"/>
          <w:lang w:val="en-GB"/>
        </w:rPr>
      </w:pPr>
      <w:ins w:id="342" w:author="Jamie Hockin" w:date="2018-05-01T11:26:00Z">
        <w:r>
          <w:rPr>
            <w:lang w:val="en-GB"/>
          </w:rPr>
          <w:t>Now type</w:t>
        </w:r>
      </w:ins>
      <w:ins w:id="343" w:author="Jamie Hockin" w:date="2018-05-01T11:25:00Z">
        <w:r>
          <w:rPr>
            <w:lang w:val="en-GB"/>
          </w:rPr>
          <w:t xml:space="preserve"> in the command </w:t>
        </w:r>
      </w:ins>
      <w:ins w:id="344" w:author="Jamie Hockin" w:date="2018-05-01T11:26:00Z">
        <w:r>
          <w:rPr>
            <w:lang w:val="en-GB"/>
          </w:rPr>
          <w:t xml:space="preserve">line </w:t>
        </w:r>
        <w:r>
          <w:rPr>
            <w:b/>
            <w:lang w:val="en-GB"/>
          </w:rPr>
          <w:t>means</w:t>
        </w:r>
      </w:ins>
      <w:ins w:id="345" w:author="Jamie Hockin" w:date="2018-05-01T11:25:00Z">
        <w:r>
          <w:rPr>
            <w:lang w:val="en-GB"/>
          </w:rPr>
          <w:t xml:space="preserve"> </w:t>
        </w:r>
      </w:ins>
      <w:ins w:id="346" w:author="Jamie Hockin" w:date="2018-05-01T11:26:00Z">
        <w:r>
          <w:rPr>
            <w:lang w:val="en-GB"/>
          </w:rPr>
          <w:t xml:space="preserve">and </w:t>
        </w:r>
      </w:ins>
      <w:ins w:id="347" w:author="Jamie Hockin" w:date="2018-05-01T11:25:00Z">
        <w:r>
          <w:rPr>
            <w:lang w:val="en-GB"/>
          </w:rPr>
          <w:t>choo</w:t>
        </w:r>
        <w:r>
          <w:rPr>
            <w:lang w:val="en-GB"/>
          </w:rPr>
          <w:t>se the variable</w:t>
        </w:r>
        <w:r>
          <w:rPr>
            <w:lang w:val="en-GB"/>
          </w:rPr>
          <w:t xml:space="preserve"> </w:t>
        </w:r>
        <w:proofErr w:type="spellStart"/>
        <w:proofErr w:type="gramStart"/>
        <w:r w:rsidRPr="00D60B4C">
          <w:rPr>
            <w:b/>
            <w:lang w:val="en-GB"/>
            <w:rPrChange w:id="348" w:author="Jamie Hockin" w:date="2018-05-01T11:26:00Z">
              <w:rPr>
                <w:lang w:val="en-GB"/>
              </w:rPr>
            </w:rPrChange>
          </w:rPr>
          <w:t>bs</w:t>
        </w:r>
      </w:ins>
      <w:proofErr w:type="spellEnd"/>
      <w:ins w:id="349" w:author="Jamie Hockin" w:date="2018-05-01T11:26:00Z">
        <w:r>
          <w:rPr>
            <w:lang w:val="en-GB"/>
          </w:rPr>
          <w:t xml:space="preserve">, </w:t>
        </w:r>
      </w:ins>
      <w:ins w:id="350" w:author="Jamie Hockin" w:date="2018-05-01T11:25:00Z">
        <w:r>
          <w:rPr>
            <w:lang w:val="en-GB"/>
          </w:rPr>
          <w:t>and</w:t>
        </w:r>
        <w:proofErr w:type="gramEnd"/>
        <w:r>
          <w:rPr>
            <w:lang w:val="en-GB"/>
          </w:rPr>
          <w:t xml:space="preserve"> hit enter. After </w:t>
        </w:r>
      </w:ins>
      <w:ins w:id="351" w:author="Jamie Hockin" w:date="2018-05-01T11:27:00Z">
        <w:r>
          <w:rPr>
            <w:lang w:val="en-GB"/>
          </w:rPr>
          <w:t>reviewing</w:t>
        </w:r>
      </w:ins>
      <w:ins w:id="352" w:author="Jamie Hockin" w:date="2018-05-01T11:25:00Z">
        <w:r>
          <w:rPr>
            <w:lang w:val="en-GB"/>
          </w:rPr>
          <w:t xml:space="preserve"> the result</w:t>
        </w:r>
      </w:ins>
      <w:ins w:id="353" w:author="Jamie Hockin" w:date="2018-05-01T11:27:00Z">
        <w:r>
          <w:rPr>
            <w:lang w:val="en-GB"/>
          </w:rPr>
          <w:t>s</w:t>
        </w:r>
      </w:ins>
      <w:ins w:id="354" w:author="Jamie Hockin" w:date="2018-05-01T11:25:00Z">
        <w:r>
          <w:rPr>
            <w:lang w:val="en-GB"/>
          </w:rPr>
          <w:t xml:space="preserve"> </w:t>
        </w:r>
      </w:ins>
      <w:ins w:id="355" w:author="Jamie Hockin" w:date="2018-05-01T11:27:00Z">
        <w:r>
          <w:rPr>
            <w:lang w:val="en-GB"/>
          </w:rPr>
          <w:t>press the up arrow</w:t>
        </w:r>
      </w:ins>
      <w:ins w:id="356" w:author="Jamie Hockin" w:date="2018-05-01T11:25:00Z">
        <w:r>
          <w:rPr>
            <w:lang w:val="en-GB"/>
          </w:rPr>
          <w:t xml:space="preserve">, which will show the command again. Add to the end of </w:t>
        </w:r>
      </w:ins>
      <w:ins w:id="357" w:author="Jamie Hockin" w:date="2018-05-01T11:28:00Z">
        <w:r>
          <w:rPr>
            <w:lang w:val="en-GB"/>
          </w:rPr>
          <w:t xml:space="preserve">the </w:t>
        </w:r>
        <w:proofErr w:type="spellStart"/>
        <w:r>
          <w:rPr>
            <w:lang w:val="en-GB"/>
          </w:rPr>
          <w:t>freq</w:t>
        </w:r>
        <w:proofErr w:type="spellEnd"/>
        <w:r>
          <w:rPr>
            <w:lang w:val="en-GB"/>
          </w:rPr>
          <w:t xml:space="preserve"> command</w:t>
        </w:r>
        <w:proofErr w:type="gramStart"/>
        <w:r>
          <w:rPr>
            <w:lang w:val="en-GB"/>
          </w:rPr>
          <w:t>:</w:t>
        </w:r>
      </w:ins>
      <w:ins w:id="358" w:author="Jamie Hockin" w:date="2018-05-01T11:25:00Z">
        <w:r>
          <w:rPr>
            <w:b/>
            <w:bCs/>
            <w:lang w:val="en-GB"/>
          </w:rPr>
          <w:t xml:space="preserve"> !by</w:t>
        </w:r>
        <w:proofErr w:type="gramEnd"/>
        <w:r>
          <w:rPr>
            <w:b/>
            <w:bCs/>
            <w:lang w:val="en-GB"/>
          </w:rPr>
          <w:t>:= sputum !t</w:t>
        </w:r>
      </w:ins>
    </w:p>
    <w:p w14:paraId="21AAC2D0" w14:textId="2B8FE160" w:rsidR="002D0DD2" w:rsidRDefault="00F20A29" w:rsidP="00D60B4C">
      <w:pPr>
        <w:jc w:val="both"/>
        <w:rPr>
          <w:ins w:id="359" w:author="Jamie Hockin" w:date="2018-05-01T11:25:00Z"/>
          <w:lang w:val="en-GB"/>
        </w:rPr>
      </w:pPr>
      <w:ins w:id="360" w:author="Jamie Hockin" w:date="2018-05-01T11:35:00Z">
        <w:r>
          <w:rPr>
            <w:noProof/>
            <w:lang w:val="en-GB"/>
          </w:rPr>
          <w:drawing>
            <wp:inline distT="0" distB="0" distL="0" distR="0" wp14:anchorId="49C5F585" wp14:editId="499EB170">
              <wp:extent cx="5759450" cy="2611755"/>
              <wp:effectExtent l="0" t="0" r="635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8-05-01 at 11.35.0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2611755"/>
                      </a:xfrm>
                      <a:prstGeom prst="rect">
                        <a:avLst/>
                      </a:prstGeom>
                    </pic:spPr>
                  </pic:pic>
                </a:graphicData>
              </a:graphic>
            </wp:inline>
          </w:drawing>
        </w:r>
      </w:ins>
      <w:ins w:id="361" w:author="Jamie Hockin" w:date="2018-05-01T11:28:00Z">
        <w:r w:rsidR="002D0DD2">
          <w:rPr>
            <w:lang w:val="en-GB"/>
          </w:rPr>
          <w:t>Now you see a stratified analysis of the means, with an analysis of variance.</w:t>
        </w:r>
      </w:ins>
    </w:p>
    <w:p w14:paraId="68710127" w14:textId="2A78D818" w:rsidR="00D60B4C" w:rsidRDefault="00F20A29" w:rsidP="00F20A29">
      <w:pPr>
        <w:pStyle w:val="Heading2"/>
        <w:rPr>
          <w:ins w:id="362" w:author="Jamie Hockin" w:date="2018-05-01T11:25:00Z"/>
        </w:rPr>
        <w:pPrChange w:id="363" w:author="Jamie Hockin" w:date="2018-05-01T11:36:00Z">
          <w:pPr>
            <w:jc w:val="both"/>
          </w:pPr>
        </w:pPrChange>
      </w:pPr>
      <w:ins w:id="364" w:author="Jamie Hockin" w:date="2018-05-01T11:25:00Z">
        <w:r>
          <w:rPr>
            <w:lang w:val="en-GB"/>
          </w:rPr>
          <w:t>Get further acquainted</w:t>
        </w:r>
      </w:ins>
      <w:ins w:id="365" w:author="Jamie Hockin" w:date="2018-05-01T11:35:00Z">
        <w:r>
          <w:rPr>
            <w:lang w:val="en-GB"/>
          </w:rPr>
          <w:t xml:space="preserve"> with Analysis</w:t>
        </w:r>
      </w:ins>
      <w:ins w:id="366" w:author="Jamie Hockin" w:date="2018-05-01T11:25:00Z">
        <w:r w:rsidR="00D60B4C">
          <w:rPr>
            <w:rFonts w:cs="Times New Roman"/>
            <w:lang w:val="en-GB"/>
          </w:rPr>
          <w:t xml:space="preserve"> </w:t>
        </w:r>
      </w:ins>
    </w:p>
    <w:p w14:paraId="524630E0" w14:textId="45FB3064" w:rsidR="00D60B4C" w:rsidRDefault="00D60B4C" w:rsidP="00F20A29">
      <w:pPr>
        <w:rPr>
          <w:ins w:id="367" w:author="Jamie Hockin" w:date="2018-05-01T11:25:00Z"/>
        </w:rPr>
        <w:pPrChange w:id="368" w:author="Jamie Hockin" w:date="2018-05-01T11:36:00Z">
          <w:pPr>
            <w:numPr>
              <w:numId w:val="2"/>
            </w:numPr>
            <w:spacing w:before="0" w:after="0"/>
            <w:ind w:left="432" w:hanging="432"/>
            <w:jc w:val="both"/>
          </w:pPr>
        </w:pPrChange>
      </w:pPr>
      <w:ins w:id="369" w:author="Jamie Hockin" w:date="2018-05-01T11:25:00Z">
        <w:r>
          <w:rPr>
            <w:lang w:val="en-GB"/>
          </w:rPr>
          <w:t xml:space="preserve">Resize the program </w:t>
        </w:r>
      </w:ins>
      <w:ins w:id="370" w:author="Jamie Hockin" w:date="2018-05-01T11:36:00Z">
        <w:r w:rsidR="00F20A29">
          <w:rPr>
            <w:lang w:val="en-GB"/>
          </w:rPr>
          <w:t xml:space="preserve">windows </w:t>
        </w:r>
      </w:ins>
      <w:ins w:id="371" w:author="Jamie Hockin" w:date="2018-05-01T11:25:00Z">
        <w:r>
          <w:rPr>
            <w:lang w:val="en-GB"/>
          </w:rPr>
          <w:t xml:space="preserve">by dragging </w:t>
        </w:r>
      </w:ins>
      <w:ins w:id="372" w:author="Jamie Hockin" w:date="2018-05-01T11:36:00Z">
        <w:r w:rsidR="00F20A29">
          <w:rPr>
            <w:lang w:val="en-GB"/>
          </w:rPr>
          <w:t>the</w:t>
        </w:r>
      </w:ins>
      <w:ins w:id="373" w:author="Jamie Hockin" w:date="2018-05-01T11:25:00Z">
        <w:r>
          <w:rPr>
            <w:lang w:val="en-GB"/>
          </w:rPr>
          <w:t xml:space="preserve"> sides or the separator</w:t>
        </w:r>
      </w:ins>
      <w:ins w:id="374" w:author="Jamie Hockin" w:date="2018-05-01T11:36:00Z">
        <w:r w:rsidR="00F20A29">
          <w:rPr>
            <w:lang w:val="en-GB"/>
          </w:rPr>
          <w:t>s</w:t>
        </w:r>
      </w:ins>
      <w:ins w:id="375" w:author="Jamie Hockin" w:date="2018-05-01T11:25:00Z">
        <w:r>
          <w:rPr>
            <w:lang w:val="en-GB"/>
          </w:rPr>
          <w:t xml:space="preserve"> between output window (viewer) and right side </w:t>
        </w:r>
      </w:ins>
      <w:ins w:id="376" w:author="Jamie Hockin" w:date="2018-05-01T11:37:00Z">
        <w:r w:rsidR="00F20A29">
          <w:rPr>
            <w:lang w:val="en-GB"/>
          </w:rPr>
          <w:t>or left side windows</w:t>
        </w:r>
      </w:ins>
      <w:ins w:id="377" w:author="Jamie Hockin" w:date="2018-05-01T11:25:00Z">
        <w:r>
          <w:rPr>
            <w:lang w:val="en-GB"/>
          </w:rPr>
          <w:t xml:space="preserve">. </w:t>
        </w:r>
      </w:ins>
      <w:ins w:id="378" w:author="Jamie Hockin" w:date="2018-05-01T11:37:00Z">
        <w:r w:rsidR="00F20A29">
          <w:rPr>
            <w:lang w:val="en-GB"/>
          </w:rPr>
          <w:t>You can s</w:t>
        </w:r>
      </w:ins>
      <w:ins w:id="379" w:author="Jamie Hockin" w:date="2018-05-01T11:25:00Z">
        <w:r>
          <w:rPr>
            <w:lang w:val="en-GB"/>
          </w:rPr>
          <w:t xml:space="preserve">ave </w:t>
        </w:r>
      </w:ins>
      <w:ins w:id="380" w:author="Jamie Hockin" w:date="2018-05-01T11:37:00Z">
        <w:r w:rsidR="00F20A29">
          <w:rPr>
            <w:lang w:val="en-GB"/>
          </w:rPr>
          <w:t xml:space="preserve">the </w:t>
        </w:r>
      </w:ins>
      <w:ins w:id="381" w:author="Jamie Hockin" w:date="2018-05-01T11:25:00Z">
        <w:r>
          <w:rPr>
            <w:lang w:val="en-GB"/>
          </w:rPr>
          <w:t xml:space="preserve">current </w:t>
        </w:r>
      </w:ins>
      <w:ins w:id="382" w:author="Jamie Hockin" w:date="2018-05-01T11:37:00Z">
        <w:r w:rsidR="00F20A29">
          <w:rPr>
            <w:lang w:val="en-GB"/>
          </w:rPr>
          <w:t>layout</w:t>
        </w:r>
      </w:ins>
      <w:ins w:id="383" w:author="Jamie Hockin" w:date="2018-05-01T11:25:00Z">
        <w:r>
          <w:rPr>
            <w:lang w:val="en-GB"/>
          </w:rPr>
          <w:t xml:space="preserve"> </w:t>
        </w:r>
      </w:ins>
      <w:ins w:id="384" w:author="Jamie Hockin" w:date="2018-05-01T11:37:00Z">
        <w:r w:rsidR="00F20A29">
          <w:rPr>
            <w:lang w:val="en-GB"/>
          </w:rPr>
          <w:t xml:space="preserve">using the </w:t>
        </w:r>
      </w:ins>
      <w:ins w:id="385" w:author="Jamie Hockin" w:date="2018-05-01T11:25:00Z">
        <w:r w:rsidRPr="00F20A29">
          <w:rPr>
            <w:b/>
            <w:lang w:val="en-GB"/>
            <w:rPrChange w:id="386" w:author="Jamie Hockin" w:date="2018-05-01T11:37:00Z">
              <w:rPr>
                <w:lang w:val="en-GB"/>
              </w:rPr>
            </w:rPrChange>
          </w:rPr>
          <w:t>window</w:t>
        </w:r>
        <w:r>
          <w:rPr>
            <w:lang w:val="en-GB"/>
          </w:rPr>
          <w:t xml:space="preserve"> menu</w:t>
        </w:r>
      </w:ins>
      <w:ins w:id="387" w:author="Jamie Hockin" w:date="2018-05-01T11:38:00Z">
        <w:r w:rsidR="00F20A29">
          <w:rPr>
            <w:lang w:val="en-GB"/>
          </w:rPr>
          <w:t xml:space="preserve"> and selecting </w:t>
        </w:r>
        <w:r w:rsidR="00F20A29">
          <w:rPr>
            <w:b/>
            <w:lang w:val="en-GB"/>
          </w:rPr>
          <w:t>Default windowing</w:t>
        </w:r>
      </w:ins>
      <w:ins w:id="388" w:author="Jamie Hockin" w:date="2018-05-01T11:25:00Z">
        <w:r>
          <w:rPr>
            <w:lang w:val="en-GB"/>
          </w:rPr>
          <w:t>.</w:t>
        </w:r>
      </w:ins>
    </w:p>
    <w:p w14:paraId="18BBC607" w14:textId="55CE8DE5" w:rsidR="00D60B4C" w:rsidRDefault="00D60B4C" w:rsidP="00F20A29">
      <w:pPr>
        <w:rPr>
          <w:ins w:id="389" w:author="Jamie Hockin" w:date="2018-05-01T11:25:00Z"/>
        </w:rPr>
        <w:pPrChange w:id="390" w:author="Jamie Hockin" w:date="2018-05-01T11:36:00Z">
          <w:pPr>
            <w:numPr>
              <w:numId w:val="2"/>
            </w:numPr>
            <w:spacing w:before="0" w:after="0"/>
            <w:ind w:left="432" w:hanging="432"/>
            <w:jc w:val="both"/>
          </w:pPr>
        </w:pPrChange>
      </w:pPr>
      <w:ins w:id="391" w:author="Jamie Hockin" w:date="2018-05-01T11:25:00Z">
        <w:r>
          <w:rPr>
            <w:lang w:val="en-GB"/>
          </w:rPr>
          <w:t>Try to change the active folder via the file menu and notice that the</w:t>
        </w:r>
      </w:ins>
      <w:ins w:id="392" w:author="Jamie Hockin" w:date="2018-05-01T11:38:00Z">
        <w:r w:rsidR="00F20A29">
          <w:rPr>
            <w:lang w:val="en-GB"/>
          </w:rPr>
          <w:t xml:space="preserve"> command history file,</w:t>
        </w:r>
      </w:ins>
      <w:ins w:id="393" w:author="Jamie Hockin" w:date="2018-05-01T11:25:00Z">
        <w:r>
          <w:rPr>
            <w:lang w:val="en-GB"/>
          </w:rPr>
          <w:t xml:space="preserve"> </w:t>
        </w:r>
        <w:proofErr w:type="spellStart"/>
        <w:r w:rsidRPr="00F20A29">
          <w:rPr>
            <w:b/>
            <w:lang w:val="en-GB"/>
            <w:rPrChange w:id="394" w:author="Jamie Hockin" w:date="2018-05-01T11:39:00Z">
              <w:rPr>
                <w:lang w:val="en-GB"/>
              </w:rPr>
            </w:rPrChange>
          </w:rPr>
          <w:t>commandlog.pgm</w:t>
        </w:r>
        <w:proofErr w:type="spellEnd"/>
        <w:r>
          <w:rPr>
            <w:lang w:val="en-GB"/>
          </w:rPr>
          <w:t xml:space="preserve"> is left behind and a new one started in the new folder.</w:t>
        </w:r>
      </w:ins>
      <w:ins w:id="395" w:author="Jamie Hockin" w:date="2018-05-01T11:39:00Z">
        <w:r w:rsidR="00F20A29">
          <w:rPr>
            <w:lang w:val="en-GB"/>
          </w:rPr>
          <w:t xml:space="preserve"> This file allows you to redo your analysis, perhaps after cleaning up the data or adding more data. You can load this file into the program editor (F</w:t>
        </w:r>
      </w:ins>
      <w:ins w:id="396" w:author="Jamie Hockin" w:date="2018-05-01T11:40:00Z">
        <w:r w:rsidR="00F20A29">
          <w:rPr>
            <w:lang w:val="en-GB"/>
          </w:rPr>
          <w:t>5). You can modify commands and r</w:t>
        </w:r>
      </w:ins>
      <w:ins w:id="397" w:author="Jamie Hockin" w:date="2018-05-01T11:25:00Z">
        <w:r>
          <w:rPr>
            <w:lang w:val="en-GB"/>
          </w:rPr>
          <w:t xml:space="preserve">un </w:t>
        </w:r>
      </w:ins>
      <w:ins w:id="398" w:author="Jamie Hockin" w:date="2018-05-01T11:40:00Z">
        <w:r w:rsidR="00F20A29">
          <w:rPr>
            <w:lang w:val="en-GB"/>
          </w:rPr>
          <w:t>them</w:t>
        </w:r>
      </w:ins>
      <w:ins w:id="399" w:author="Jamie Hockin" w:date="2018-05-01T11:25:00Z">
        <w:r>
          <w:rPr>
            <w:lang w:val="en-GB"/>
          </w:rPr>
          <w:t xml:space="preserve"> from within the editor</w:t>
        </w:r>
      </w:ins>
      <w:ins w:id="400" w:author="Jamie Hockin" w:date="2018-05-01T11:40:00Z">
        <w:r w:rsidR="00F20A29">
          <w:rPr>
            <w:lang w:val="en-GB"/>
          </w:rPr>
          <w:t>,</w:t>
        </w:r>
      </w:ins>
      <w:ins w:id="401" w:author="Jamie Hockin" w:date="2018-05-01T11:25:00Z">
        <w:r>
          <w:rPr>
            <w:lang w:val="en-GB"/>
          </w:rPr>
          <w:t xml:space="preserve"> and </w:t>
        </w:r>
      </w:ins>
      <w:ins w:id="402" w:author="Jamie Hockin" w:date="2018-05-01T11:40:00Z">
        <w:r w:rsidR="00F20A29">
          <w:rPr>
            <w:lang w:val="en-GB"/>
          </w:rPr>
          <w:t xml:space="preserve">then </w:t>
        </w:r>
      </w:ins>
      <w:ins w:id="403" w:author="Jamie Hockin" w:date="2018-05-01T11:25:00Z">
        <w:r>
          <w:rPr>
            <w:lang w:val="en-GB"/>
          </w:rPr>
          <w:t xml:space="preserve">save </w:t>
        </w:r>
      </w:ins>
      <w:ins w:id="404" w:author="Jamie Hockin" w:date="2018-05-01T11:40:00Z">
        <w:r w:rsidR="00F20A29">
          <w:rPr>
            <w:lang w:val="en-GB"/>
          </w:rPr>
          <w:t xml:space="preserve">your commands in a </w:t>
        </w:r>
      </w:ins>
      <w:ins w:id="405" w:author="Jamie Hockin" w:date="2018-05-01T11:25:00Z">
        <w:r>
          <w:rPr>
            <w:lang w:val="en-GB"/>
          </w:rPr>
          <w:t>file for future use.</w:t>
        </w:r>
      </w:ins>
    </w:p>
    <w:p w14:paraId="425AD4FB" w14:textId="77777777" w:rsidR="00F0420C" w:rsidRDefault="00D60B4C" w:rsidP="00F20A29">
      <w:pPr>
        <w:rPr>
          <w:ins w:id="406" w:author="Jamie Hockin" w:date="2018-05-01T11:42:00Z"/>
        </w:rPr>
        <w:pPrChange w:id="407" w:author="Jamie Hockin" w:date="2018-05-01T11:36:00Z">
          <w:pPr>
            <w:numPr>
              <w:numId w:val="2"/>
            </w:numPr>
            <w:spacing w:before="0" w:after="0"/>
            <w:ind w:left="432" w:hanging="432"/>
            <w:jc w:val="both"/>
          </w:pPr>
        </w:pPrChange>
      </w:pPr>
      <w:ins w:id="408" w:author="Jamie Hockin" w:date="2018-05-01T11:25:00Z">
        <w:r>
          <w:rPr>
            <w:lang w:val="en-GB"/>
          </w:rPr>
          <w:t xml:space="preserve">Try the help menu. If you are connected to internet you can </w:t>
        </w:r>
      </w:ins>
      <w:ins w:id="409" w:author="Jamie Hockin" w:date="2018-05-01T11:41:00Z">
        <w:r w:rsidR="00F20A29">
          <w:rPr>
            <w:lang w:val="en-GB"/>
          </w:rPr>
          <w:t>click on</w:t>
        </w:r>
      </w:ins>
      <w:ins w:id="410" w:author="Jamie Hockin" w:date="2018-05-01T11:25:00Z">
        <w:r>
          <w:rPr>
            <w:lang w:val="en-GB"/>
          </w:rPr>
          <w:t xml:space="preserve"> </w:t>
        </w:r>
        <w:r w:rsidRPr="00F20A29">
          <w:rPr>
            <w:b/>
            <w:lang w:val="en-GB"/>
            <w:rPrChange w:id="411" w:author="Jamie Hockin" w:date="2018-05-01T11:41:00Z">
              <w:rPr>
                <w:lang w:val="en-GB"/>
              </w:rPr>
            </w:rPrChange>
          </w:rPr>
          <w:t>Check Version</w:t>
        </w:r>
        <w:r w:rsidR="00F20A29">
          <w:rPr>
            <w:lang w:val="en-GB"/>
          </w:rPr>
          <w:t xml:space="preserve"> </w:t>
        </w:r>
      </w:ins>
      <w:ins w:id="412" w:author="Jamie Hockin" w:date="2018-05-01T11:41:00Z">
        <w:r w:rsidR="00F0420C">
          <w:rPr>
            <w:lang w:val="en-GB"/>
          </w:rPr>
          <w:t xml:space="preserve">to </w:t>
        </w:r>
      </w:ins>
      <w:ins w:id="413" w:author="Jamie Hockin" w:date="2018-05-01T11:25:00Z">
        <w:r>
          <w:rPr>
            <w:lang w:val="en-GB"/>
          </w:rPr>
          <w:t>compare your version with the most up</w:t>
        </w:r>
      </w:ins>
      <w:ins w:id="414" w:author="Jamie Hockin" w:date="2018-05-01T11:41:00Z">
        <w:r w:rsidR="00F0420C">
          <w:rPr>
            <w:lang w:val="en-GB"/>
          </w:rPr>
          <w:t xml:space="preserve"> to </w:t>
        </w:r>
      </w:ins>
      <w:ins w:id="415" w:author="Jamie Hockin" w:date="2018-05-01T11:25:00Z">
        <w:r>
          <w:rPr>
            <w:lang w:val="en-GB"/>
          </w:rPr>
          <w:t>date</w:t>
        </w:r>
      </w:ins>
      <w:ins w:id="416" w:author="Jamie Hockin" w:date="2018-05-01T11:41:00Z">
        <w:r w:rsidR="00F0420C">
          <w:rPr>
            <w:lang w:val="en-GB"/>
          </w:rPr>
          <w:t xml:space="preserve"> version at</w:t>
        </w:r>
      </w:ins>
      <w:ins w:id="417" w:author="Jamie Hockin" w:date="2018-05-01T11:25:00Z">
        <w:r>
          <w:rPr>
            <w:lang w:val="en-GB"/>
          </w:rPr>
          <w:t xml:space="preserve"> </w:t>
        </w:r>
        <w:r>
          <w:fldChar w:fldCharType="begin"/>
        </w:r>
        <w:r>
          <w:instrText xml:space="preserve"> HYPERLINK "http://www.epidata.dk/"</w:instrText>
        </w:r>
        <w:r>
          <w:fldChar w:fldCharType="separate"/>
        </w:r>
        <w:r>
          <w:rPr>
            <w:rStyle w:val="Hyperlink"/>
            <w:lang w:val="en-GB"/>
          </w:rPr>
          <w:t>www.epidata.dk</w:t>
        </w:r>
        <w:r>
          <w:fldChar w:fldCharType="end"/>
        </w:r>
      </w:ins>
      <w:ins w:id="418" w:author="Jamie Hockin" w:date="2018-05-01T11:42:00Z">
        <w:r w:rsidR="00F0420C">
          <w:t>.</w:t>
        </w:r>
      </w:ins>
    </w:p>
    <w:p w14:paraId="76A8B249" w14:textId="31A97AB9" w:rsidR="00D60B4C" w:rsidRDefault="00D60B4C" w:rsidP="00F0420C">
      <w:pPr>
        <w:pStyle w:val="Heading2"/>
        <w:rPr>
          <w:ins w:id="419" w:author="Jamie Hockin" w:date="2018-05-01T11:25:00Z"/>
        </w:rPr>
        <w:pPrChange w:id="420" w:author="Jamie Hockin" w:date="2018-05-01T11:42:00Z">
          <w:pPr>
            <w:numPr>
              <w:numId w:val="2"/>
            </w:numPr>
            <w:spacing w:before="0" w:after="0"/>
            <w:ind w:left="432" w:hanging="432"/>
            <w:jc w:val="both"/>
          </w:pPr>
        </w:pPrChange>
      </w:pPr>
      <w:ins w:id="421" w:author="Jamie Hockin" w:date="2018-05-01T11:25:00Z">
        <w:r>
          <w:rPr>
            <w:lang w:val="en-GB"/>
          </w:rPr>
          <w:t xml:space="preserve">Further introduction </w:t>
        </w:r>
      </w:ins>
    </w:p>
    <w:p w14:paraId="3831C1E0" w14:textId="384C4D26" w:rsidR="002A41F1" w:rsidRDefault="00D60B4C" w:rsidP="00F20A29">
      <w:pPr>
        <w:pPrChange w:id="422" w:author="Jamie Hockin" w:date="2018-05-01T11:36:00Z">
          <w:pPr>
            <w:numPr>
              <w:numId w:val="2"/>
            </w:numPr>
            <w:ind w:left="432"/>
            <w:jc w:val="both"/>
          </w:pPr>
        </w:pPrChange>
      </w:pPr>
      <w:ins w:id="423" w:author="Jamie Hockin" w:date="2018-05-01T11:25:00Z">
        <w:r>
          <w:rPr>
            <w:lang w:val="en-GB"/>
          </w:rPr>
          <w:t xml:space="preserve">In a specific project </w:t>
        </w:r>
      </w:ins>
      <w:ins w:id="424" w:author="Jamie Hockin" w:date="2018-05-01T11:42:00Z">
        <w:r w:rsidR="00F0420C">
          <w:rPr>
            <w:lang w:val="en-GB"/>
          </w:rPr>
          <w:t>try more of the</w:t>
        </w:r>
      </w:ins>
      <w:ins w:id="425" w:author="Jamie Hockin" w:date="2018-05-01T11:25:00Z">
        <w:r>
          <w:rPr>
            <w:lang w:val="en-GB"/>
          </w:rPr>
          <w:t xml:space="preserve"> data</w:t>
        </w:r>
      </w:ins>
      <w:ins w:id="426" w:author="Jamie Hockin" w:date="2018-05-01T11:42:00Z">
        <w:r w:rsidR="00F0420C">
          <w:rPr>
            <w:lang w:val="en-GB"/>
          </w:rPr>
          <w:t xml:space="preserve"> </w:t>
        </w:r>
      </w:ins>
      <w:ins w:id="427" w:author="Jamie Hockin" w:date="2018-05-01T11:25:00Z">
        <w:r>
          <w:rPr>
            <w:lang w:val="en-GB"/>
          </w:rPr>
          <w:t xml:space="preserve">management </w:t>
        </w:r>
      </w:ins>
      <w:ins w:id="428" w:author="Jamie Hockin" w:date="2018-05-01T11:42:00Z">
        <w:r w:rsidR="00F0420C">
          <w:rPr>
            <w:lang w:val="en-GB"/>
          </w:rPr>
          <w:t xml:space="preserve">commands </w:t>
        </w:r>
      </w:ins>
      <w:ins w:id="429" w:author="Jamie Hockin" w:date="2018-05-01T11:25:00Z">
        <w:r>
          <w:rPr>
            <w:lang w:val="en-GB"/>
          </w:rPr>
          <w:t xml:space="preserve">and </w:t>
        </w:r>
      </w:ins>
      <w:ins w:id="430" w:author="Jamie Hockin" w:date="2018-05-01T11:42:00Z">
        <w:r w:rsidR="00F0420C">
          <w:rPr>
            <w:lang w:val="en-GB"/>
          </w:rPr>
          <w:t xml:space="preserve">you will </w:t>
        </w:r>
      </w:ins>
      <w:ins w:id="431" w:author="Jamie Hockin" w:date="2018-05-01T11:25:00Z">
        <w:r>
          <w:rPr>
            <w:lang w:val="en-GB"/>
          </w:rPr>
          <w:t xml:space="preserve">soon get more experience. Find inspiration in example </w:t>
        </w:r>
        <w:proofErr w:type="spellStart"/>
        <w:r>
          <w:rPr>
            <w:lang w:val="en-GB"/>
          </w:rPr>
          <w:t>pgm</w:t>
        </w:r>
        <w:proofErr w:type="spellEnd"/>
        <w:r>
          <w:rPr>
            <w:lang w:val="en-GB"/>
          </w:rPr>
          <w:t xml:space="preserve"> </w:t>
        </w:r>
      </w:ins>
      <w:ins w:id="432" w:author="Jamie Hockin" w:date="2018-05-01T11:43:00Z">
        <w:r w:rsidR="00F0420C">
          <w:rPr>
            <w:lang w:val="en-GB"/>
          </w:rPr>
          <w:t>files. If you have used Classic Analysis, look at</w:t>
        </w:r>
      </w:ins>
      <w:ins w:id="433" w:author="Jamie Hockin" w:date="2018-05-01T11:25:00Z">
        <w:r w:rsidR="00F0420C">
          <w:rPr>
            <w:lang w:val="en-GB"/>
          </w:rPr>
          <w:t xml:space="preserve"> the document on </w:t>
        </w:r>
        <w:r>
          <w:rPr>
            <w:lang w:val="en-GB"/>
          </w:rPr>
          <w:t xml:space="preserve">how to upgrade previous </w:t>
        </w:r>
        <w:proofErr w:type="spellStart"/>
        <w:r>
          <w:rPr>
            <w:lang w:val="en-GB"/>
          </w:rPr>
          <w:t>pgm</w:t>
        </w:r>
        <w:proofErr w:type="spellEnd"/>
        <w:r>
          <w:rPr>
            <w:lang w:val="en-GB"/>
          </w:rPr>
          <w:t xml:space="preserve"> files</w:t>
        </w:r>
      </w:ins>
      <w:ins w:id="434" w:author="Jamie Hockin" w:date="2018-05-01T11:43:00Z">
        <w:r w:rsidR="00F0420C">
          <w:rPr>
            <w:lang w:val="en-GB"/>
          </w:rPr>
          <w:t>,</w:t>
        </w:r>
      </w:ins>
      <w:ins w:id="435" w:author="Jamie Hockin" w:date="2018-05-01T11:25:00Z">
        <w:r>
          <w:rPr>
            <w:lang w:val="en-GB"/>
          </w:rPr>
          <w:t xml:space="preserve"> which is also installed in the local documentation folder.  </w:t>
        </w:r>
      </w:ins>
      <w:del w:id="436" w:author="Jamie Hockin" w:date="2018-05-01T11:43:00Z">
        <w:r w:rsidR="00F93CE7" w:rsidDel="00F0420C">
          <w:rPr>
            <w:lang w:val="en-GB"/>
          </w:rPr>
          <w:delText xml:space="preserve">Which elements are on the screen ? </w:delText>
        </w:r>
      </w:del>
    </w:p>
    <w:p w14:paraId="67E77BA0" w14:textId="77777777" w:rsidR="002A41F1" w:rsidRDefault="00F93CE7">
      <w:pPr>
        <w:jc w:val="both"/>
      </w:pPr>
      <w:r>
        <w:rPr>
          <w:lang w:val="en-GB"/>
        </w:rPr>
        <w:t xml:space="preserve">You have now acquainted yourself with Analysis. </w:t>
      </w:r>
    </w:p>
    <w:p w14:paraId="367E98D8" w14:textId="2B3A5727" w:rsidR="002A41F1" w:rsidDel="00F0420C" w:rsidRDefault="00F93CE7">
      <w:pPr>
        <w:jc w:val="both"/>
        <w:rPr>
          <w:del w:id="437" w:author="Jamie Hockin" w:date="2018-05-01T11:44:00Z"/>
        </w:rPr>
      </w:pPr>
      <w:del w:id="438" w:author="Jamie Hockin" w:date="2018-05-01T11:44:00Z">
        <w:r w:rsidDel="00F0420C">
          <w:rPr>
            <w:lang w:val="en-GB"/>
          </w:rPr>
          <w:delText>To get acquainted with the windows try the following:</w:delText>
        </w:r>
      </w:del>
    </w:p>
    <w:p w14:paraId="31BA69A4" w14:textId="20A6B5EC" w:rsidR="002A41F1" w:rsidDel="00F0420C" w:rsidRDefault="00F93CE7">
      <w:pPr>
        <w:ind w:left="720" w:hanging="720"/>
        <w:jc w:val="both"/>
        <w:rPr>
          <w:del w:id="439" w:author="Jamie Hockin" w:date="2018-05-01T11:44:00Z"/>
        </w:rPr>
      </w:pPr>
      <w:del w:id="440" w:author="Jamie Hockin" w:date="2018-05-01T11:44:00Z">
        <w:r w:rsidDel="00F0420C">
          <w:rPr>
            <w:lang w:val="en-GB"/>
          </w:rPr>
          <w:delText>1. Switch the extra windows on the right on and off a few times: Press keys: F2, F3 or F7</w:delText>
        </w:r>
      </w:del>
    </w:p>
    <w:p w14:paraId="577383E1" w14:textId="70A34407" w:rsidR="002A41F1" w:rsidDel="00F0420C" w:rsidRDefault="00F93CE7">
      <w:pPr>
        <w:ind w:left="720" w:hanging="720"/>
        <w:jc w:val="both"/>
        <w:rPr>
          <w:del w:id="441" w:author="Jamie Hockin" w:date="2018-05-01T11:44:00Z"/>
        </w:rPr>
      </w:pPr>
      <w:del w:id="442" w:author="Jamie Hockin" w:date="2018-05-01T11:44:00Z">
        <w:r w:rsidDel="00F0420C">
          <w:rPr>
            <w:lang w:val="en-GB"/>
          </w:rPr>
          <w:delText>2. Resize the program</w:delText>
        </w:r>
        <w:r w:rsidDel="00F0420C">
          <w:rPr>
            <w:lang w:val="en-GB"/>
          </w:rPr>
          <w:delText xml:space="preserve"> by dragging in sides or the separator between output window (viewer) and right side parts.</w:delText>
        </w:r>
      </w:del>
    </w:p>
    <w:p w14:paraId="05973DA3" w14:textId="3714B7BA" w:rsidR="002A41F1" w:rsidDel="00F0420C" w:rsidRDefault="00F93CE7">
      <w:pPr>
        <w:jc w:val="both"/>
        <w:rPr>
          <w:del w:id="443" w:author="Jamie Hockin" w:date="2018-05-01T11:44:00Z"/>
        </w:rPr>
      </w:pPr>
      <w:del w:id="444" w:author="Jamie Hockin" w:date="2018-05-01T11:44:00Z">
        <w:r w:rsidDel="00F0420C">
          <w:rPr>
            <w:lang w:val="en-GB"/>
          </w:rPr>
          <w:delText>3. Save current position in window menu. ”Save Window Position”</w:delText>
        </w:r>
      </w:del>
    </w:p>
    <w:p w14:paraId="1624431A" w14:textId="185A8AB5" w:rsidR="002A41F1" w:rsidDel="00F0420C" w:rsidRDefault="00F93CE7">
      <w:pPr>
        <w:jc w:val="both"/>
        <w:rPr>
          <w:del w:id="445" w:author="Jamie Hockin" w:date="2018-05-01T11:44:00Z"/>
        </w:rPr>
      </w:pPr>
      <w:del w:id="446" w:author="Jamie Hockin" w:date="2018-05-01T11:44:00Z">
        <w:r w:rsidDel="00F0420C">
          <w:rPr>
            <w:lang w:val="en-GB"/>
          </w:rPr>
          <w:delText>4. Try to change folder by clicking on the lower left side of the statusbar.</w:delText>
        </w:r>
      </w:del>
    </w:p>
    <w:p w14:paraId="082EE85B" w14:textId="6BEC9CB6" w:rsidR="002A41F1" w:rsidDel="00F0420C" w:rsidRDefault="00F93CE7">
      <w:pPr>
        <w:jc w:val="both"/>
        <w:rPr>
          <w:del w:id="447" w:author="Jamie Hockin" w:date="2018-05-01T11:44:00Z"/>
        </w:rPr>
      </w:pPr>
      <w:del w:id="448" w:author="Jamie Hockin" w:date="2018-05-01T11:44:00Z">
        <w:r w:rsidDel="00F0420C">
          <w:rPr>
            <w:lang w:val="en-GB"/>
          </w:rPr>
          <w:delText>5. Try the editor. From</w:delText>
        </w:r>
        <w:r w:rsidDel="00F0420C">
          <w:rPr>
            <w:lang w:val="en-GB"/>
          </w:rPr>
          <w:delText xml:space="preserve"> within you can  run commands  or save pgm files for future use.</w:delText>
        </w:r>
      </w:del>
    </w:p>
    <w:p w14:paraId="0A94AF79" w14:textId="43A0BF12" w:rsidR="002A41F1" w:rsidDel="00F0420C" w:rsidRDefault="00F93CE7">
      <w:pPr>
        <w:ind w:left="720" w:hanging="720"/>
        <w:jc w:val="both"/>
        <w:rPr>
          <w:del w:id="449" w:author="Jamie Hockin" w:date="2018-05-01T11:44:00Z"/>
        </w:rPr>
      </w:pPr>
      <w:del w:id="450" w:author="Jamie Hockin" w:date="2018-05-01T11:44:00Z">
        <w:r w:rsidDel="00F0420C">
          <w:rPr>
            <w:lang w:val="en-GB"/>
          </w:rPr>
          <w:delText>6. Try the help menu. If you are connected to internet you can activate ”Check Version” part  which will compare your version with the most updated on on www.epidata.dk</w:delText>
        </w:r>
      </w:del>
    </w:p>
    <w:p w14:paraId="051C6238" w14:textId="08CEE7BD" w:rsidR="002A41F1" w:rsidDel="00F0420C" w:rsidRDefault="002A41F1">
      <w:pPr>
        <w:jc w:val="both"/>
        <w:rPr>
          <w:del w:id="451" w:author="Jamie Hockin" w:date="2018-05-01T11:44:00Z"/>
          <w:lang w:val="en-GB"/>
        </w:rPr>
      </w:pPr>
    </w:p>
    <w:p w14:paraId="2CF0A6BB" w14:textId="75E752E2" w:rsidR="002A41F1" w:rsidDel="00F0420C" w:rsidRDefault="00F93CE7">
      <w:pPr>
        <w:jc w:val="both"/>
        <w:rPr>
          <w:del w:id="452" w:author="Jamie Hockin" w:date="2018-05-01T11:44:00Z"/>
        </w:rPr>
      </w:pPr>
      <w:del w:id="453" w:author="Jamie Hockin" w:date="2018-05-01T11:49:00Z">
        <w:r w:rsidDel="00F0420C">
          <w:rPr>
            <w:lang w:val="en-GB"/>
          </w:rPr>
          <w:delText xml:space="preserve">License </w:delText>
        </w:r>
        <w:r w:rsidDel="00F0420C">
          <w:rPr>
            <w:lang w:val="en-GB"/>
          </w:rPr>
          <w:delText>The program a</w:delText>
        </w:r>
        <w:r w:rsidDel="00F0420C">
          <w:rPr>
            <w:lang w:val="en-GB"/>
          </w:rPr>
          <w:delText xml:space="preserve">s such cannot be sold for money or service value. It is absolutely free. There can be NO charge taken by a web site for downloading of EpiData. Distributed  according to a CC license. </w:delText>
        </w:r>
      </w:del>
    </w:p>
    <w:p w14:paraId="27392A1A" w14:textId="466398DF" w:rsidR="002A41F1" w:rsidDel="00F0420C" w:rsidRDefault="002A41F1">
      <w:pPr>
        <w:jc w:val="both"/>
        <w:rPr>
          <w:del w:id="454" w:author="Jamie Hockin" w:date="2018-05-01T11:49:00Z"/>
          <w:lang w:val="en-GB"/>
        </w:rPr>
      </w:pPr>
      <w:bookmarkStart w:id="455" w:name="move512456179"/>
      <w:bookmarkEnd w:id="455"/>
    </w:p>
    <w:p w14:paraId="5710FCF0" w14:textId="77777777" w:rsidR="002A41F1" w:rsidRDefault="00F93CE7" w:rsidP="002A41F1">
      <w:pPr>
        <w:pStyle w:val="Heading2"/>
        <w:numPr>
          <w:ilvl w:val="1"/>
          <w:numId w:val="2"/>
        </w:numPr>
        <w:ind w:left="0" w:firstLine="0"/>
        <w:rPr>
          <w:lang w:val="en-GB"/>
        </w:rPr>
        <w:pPrChange w:id="456" w:author="Jamie Hockin" w:date="2018-04-25T21:48:00Z">
          <w:pPr>
            <w:jc w:val="both"/>
          </w:pPr>
        </w:pPrChange>
      </w:pPr>
      <w:r>
        <w:rPr>
          <w:lang w:val="en-GB"/>
        </w:rPr>
        <w:t>Further help</w:t>
      </w:r>
    </w:p>
    <w:p w14:paraId="41C466B1" w14:textId="77777777" w:rsidR="002A41F1" w:rsidRDefault="00F93CE7">
      <w:pPr>
        <w:jc w:val="both"/>
      </w:pPr>
      <w:r>
        <w:rPr>
          <w:lang w:val="en-GB"/>
        </w:rPr>
        <w:t xml:space="preserve">All users are encouraged to seek information and advice from other users on the EpiData discussion list. You may join that list at: </w:t>
      </w:r>
      <w:hyperlink r:id="rId20">
        <w:r>
          <w:rPr>
            <w:rStyle w:val="InternetLink"/>
            <w:lang w:val="en-GB"/>
          </w:rPr>
          <w:t>http://lists.umanitoba.ca/mailman/listinfo/epidat</w:t>
        </w:r>
        <w:r>
          <w:rPr>
            <w:rStyle w:val="InternetLink"/>
            <w:lang w:val="en-GB"/>
          </w:rPr>
          <w:t>a-list</w:t>
        </w:r>
      </w:hyperlink>
      <w:r>
        <w:rPr>
          <w:lang w:val="en-GB"/>
        </w:rPr>
        <w:t xml:space="preserve">. By joining the list, you will receive information on updates and help us in deciding how to proceed with further development. The software comes with example files and further documentation. This is available through the help menu. </w:t>
      </w:r>
    </w:p>
    <w:p w14:paraId="26A47689" w14:textId="77777777" w:rsidR="002A41F1" w:rsidRDefault="002A41F1">
      <w:pPr>
        <w:jc w:val="both"/>
        <w:rPr>
          <w:lang w:val="en-GB"/>
        </w:rPr>
      </w:pPr>
    </w:p>
    <w:p w14:paraId="0E641E45" w14:textId="77777777" w:rsidR="002A41F1" w:rsidRDefault="00F93CE7" w:rsidP="002A41F1">
      <w:pPr>
        <w:pStyle w:val="Heading2"/>
        <w:numPr>
          <w:ilvl w:val="1"/>
          <w:numId w:val="2"/>
        </w:numPr>
        <w:ind w:left="0" w:firstLine="0"/>
        <w:pPrChange w:id="457" w:author="Jamie Hockin" w:date="2018-04-25T21:48:00Z">
          <w:pPr/>
        </w:pPrChange>
      </w:pPr>
      <w:proofErr w:type="spellStart"/>
      <w:r>
        <w:lastRenderedPageBreak/>
        <w:t>Flowsheet</w:t>
      </w:r>
      <w:proofErr w:type="spellEnd"/>
      <w:r>
        <w:t xml:space="preserve"> </w:t>
      </w:r>
    </w:p>
    <w:p w14:paraId="31E9EEE5" w14:textId="682859AC" w:rsidR="002A41F1" w:rsidRDefault="00F93CE7">
      <w:r>
        <w:rPr>
          <w:lang w:val="en-GB"/>
        </w:rPr>
        <w:t xml:space="preserve">A simplified flowsheet of how EpiData Analysis is working is shown on the next page. </w:t>
      </w:r>
      <w:r w:rsidRPr="00F0420C">
        <w:rPr>
          <w:b/>
          <w:color w:val="0000FF"/>
          <w:lang w:val="en-GB"/>
          <w:rPrChange w:id="458" w:author="Jamie Hockin" w:date="2018-05-01T11:44:00Z">
            <w:rPr>
              <w:color w:val="0000FF"/>
              <w:lang w:val="en-GB"/>
            </w:rPr>
          </w:rPrChange>
        </w:rPr>
        <w:t>Blue parts</w:t>
      </w:r>
      <w:r>
        <w:rPr>
          <w:lang w:val="en-GB"/>
        </w:rPr>
        <w:t xml:space="preserve"> are optional, </w:t>
      </w:r>
      <w:r>
        <w:rPr>
          <w:b/>
          <w:bCs/>
          <w:lang w:val="en-GB"/>
        </w:rPr>
        <w:t>black parts</w:t>
      </w:r>
      <w:r>
        <w:rPr>
          <w:lang w:val="en-GB"/>
        </w:rPr>
        <w:t xml:space="preserve"> are in memory and </w:t>
      </w:r>
      <w:r w:rsidRPr="00F0420C">
        <w:rPr>
          <w:b/>
          <w:color w:val="FF0000"/>
          <w:lang w:val="en-GB"/>
          <w:rPrChange w:id="459" w:author="Jamie Hockin" w:date="2018-05-01T11:44:00Z">
            <w:rPr>
              <w:color w:val="FF0000"/>
              <w:lang w:val="en-GB"/>
            </w:rPr>
          </w:rPrChange>
        </w:rPr>
        <w:t>red parts</w:t>
      </w:r>
      <w:r>
        <w:rPr>
          <w:lang w:val="en-GB"/>
        </w:rPr>
        <w:t xml:space="preserve"> save </w:t>
      </w:r>
      <w:ins w:id="460" w:author="Jamie Hockin" w:date="2018-05-01T11:44:00Z">
        <w:r w:rsidR="00F0420C">
          <w:rPr>
            <w:lang w:val="en-GB"/>
          </w:rPr>
          <w:t xml:space="preserve">data </w:t>
        </w:r>
      </w:ins>
      <w:r>
        <w:rPr>
          <w:lang w:val="en-GB"/>
        </w:rPr>
        <w:t xml:space="preserve">permanently to disk. Note that </w:t>
      </w:r>
      <w:del w:id="461" w:author="Jamie Hockin" w:date="2018-05-01T11:45:00Z">
        <w:r w:rsidDel="00F0420C">
          <w:rPr>
            <w:lang w:val="en-GB"/>
          </w:rPr>
          <w:delText>the programme</w:delText>
        </w:r>
      </w:del>
      <w:ins w:id="462" w:author="Jamie Hockin" w:date="2018-05-01T11:45:00Z">
        <w:r w:rsidR="00F0420C">
          <w:rPr>
            <w:lang w:val="en-GB"/>
          </w:rPr>
          <w:t>Analysis</w:t>
        </w:r>
      </w:ins>
      <w:r>
        <w:rPr>
          <w:lang w:val="en-GB"/>
        </w:rPr>
        <w:t xml:space="preserve"> always works with a copy of data. Your data on the disk </w:t>
      </w:r>
      <w:r>
        <w:rPr>
          <w:lang w:val="en-GB"/>
        </w:rPr>
        <w:t xml:space="preserve">are not changed unless you </w:t>
      </w:r>
      <w:del w:id="463" w:author="Jamie Hockin" w:date="2018-05-01T11:45:00Z">
        <w:r w:rsidDel="00F0420C">
          <w:rPr>
            <w:lang w:val="en-GB"/>
          </w:rPr>
          <w:delText>as a user instruct the programme</w:delText>
        </w:r>
      </w:del>
      <w:ins w:id="464" w:author="Jamie Hockin" w:date="2018-05-01T11:45:00Z">
        <w:r w:rsidR="00F0420C">
          <w:rPr>
            <w:lang w:val="en-GB"/>
          </w:rPr>
          <w:t>tell Analysis</w:t>
        </w:r>
      </w:ins>
      <w:r>
        <w:rPr>
          <w:lang w:val="en-GB"/>
        </w:rPr>
        <w:t xml:space="preserve"> to do so. Note also that the command</w:t>
      </w:r>
      <w:ins w:id="465" w:author="Jamie Hockin" w:date="2018-05-01T11:45:00Z">
        <w:r w:rsidR="00F0420C">
          <w:rPr>
            <w:lang w:val="en-GB"/>
          </w:rPr>
          <w:t xml:space="preserve"> history file</w:t>
        </w:r>
      </w:ins>
      <w:del w:id="466" w:author="Jamie Hockin" w:date="2018-05-01T11:45:00Z">
        <w:r w:rsidDel="00F0420C">
          <w:rPr>
            <w:lang w:val="en-GB"/>
          </w:rPr>
          <w:delText>s issued</w:delText>
        </w:r>
      </w:del>
      <w:r>
        <w:rPr>
          <w:lang w:val="en-GB"/>
        </w:rPr>
        <w:t xml:space="preserve"> </w:t>
      </w:r>
      <w:proofErr w:type="spellStart"/>
      <w:ins w:id="467" w:author="Jamie Hockin" w:date="2018-05-01T11:45:00Z">
        <w:r w:rsidR="00F0420C">
          <w:rPr>
            <w:lang w:val="en-GB"/>
          </w:rPr>
          <w:t>is</w:t>
        </w:r>
      </w:ins>
      <w:del w:id="468" w:author="Jamie Hockin" w:date="2018-05-01T11:45:00Z">
        <w:r w:rsidDel="00F0420C">
          <w:rPr>
            <w:lang w:val="en-GB"/>
          </w:rPr>
          <w:delText>are</w:delText>
        </w:r>
      </w:del>
      <w:r>
        <w:rPr>
          <w:lang w:val="en-GB"/>
        </w:rPr>
        <w:t xml:space="preserve"> </w:t>
      </w:r>
      <w:proofErr w:type="spellEnd"/>
      <w:r>
        <w:rPr>
          <w:lang w:val="en-GB"/>
        </w:rPr>
        <w:t xml:space="preserve">saved when you </w:t>
      </w:r>
      <w:del w:id="469" w:author="Jamie Hockin" w:date="2018-05-01T11:45:00Z">
        <w:r w:rsidDel="00F0420C">
          <w:rPr>
            <w:lang w:val="en-GB"/>
          </w:rPr>
          <w:delText>exit</w:delText>
        </w:r>
      </w:del>
      <w:ins w:id="470" w:author="Jamie Hockin" w:date="2018-05-01T11:45:00Z">
        <w:r w:rsidR="00F0420C">
          <w:rPr>
            <w:lang w:val="en-GB"/>
          </w:rPr>
          <w:t>quit</w:t>
        </w:r>
        <w:r w:rsidR="00F0420C">
          <w:rPr>
            <w:lang w:val="en-GB"/>
          </w:rPr>
          <w:t xml:space="preserve"> </w:t>
        </w:r>
        <w:r w:rsidR="00F0420C">
          <w:rPr>
            <w:lang w:val="en-GB"/>
          </w:rPr>
          <w:t>Analysis.</w:t>
        </w:r>
      </w:ins>
      <w:del w:id="471" w:author="Jamie Hockin" w:date="2018-05-01T11:45:00Z">
        <w:r w:rsidDel="00F0420C">
          <w:rPr>
            <w:lang w:val="en-GB"/>
          </w:rPr>
          <w:delText>.</w:delText>
        </w:r>
      </w:del>
    </w:p>
    <w:p w14:paraId="767E9903" w14:textId="77777777" w:rsidR="002A41F1" w:rsidRDefault="002A41F1">
      <w:pPr>
        <w:jc w:val="both"/>
        <w:rPr>
          <w:sz w:val="20"/>
          <w:lang w:val="en-GB" w:eastAsia="en-US"/>
        </w:rPr>
      </w:pPr>
    </w:p>
    <w:p w14:paraId="71C0EF6A" w14:textId="77777777" w:rsidR="002A41F1" w:rsidRDefault="00F93CE7" w:rsidP="00F0420C">
      <w:pPr>
        <w:pStyle w:val="Heading2"/>
        <w:pPrChange w:id="472" w:author="Jamie Hockin" w:date="2018-05-01T11:45:00Z">
          <w:pPr>
            <w:jc w:val="both"/>
          </w:pPr>
        </w:pPrChange>
      </w:pPr>
      <w:r>
        <w:rPr>
          <w:noProof/>
        </w:rPr>
        <mc:AlternateContent>
          <mc:Choice Requires="wpg">
            <w:drawing>
              <wp:anchor distT="0" distB="0" distL="0" distR="0" simplePos="0" relativeHeight="11" behindDoc="0" locked="0" layoutInCell="1" allowOverlap="1" wp14:anchorId="0A641CC1" wp14:editId="3DAFC585">
                <wp:simplePos x="0" y="0"/>
                <wp:positionH relativeFrom="column">
                  <wp:posOffset>-519430</wp:posOffset>
                </wp:positionH>
                <wp:positionV relativeFrom="paragraph">
                  <wp:posOffset>307340</wp:posOffset>
                </wp:positionV>
                <wp:extent cx="6858635" cy="5074285"/>
                <wp:effectExtent l="0" t="12700" r="0" b="0"/>
                <wp:wrapSquare wrapText="bothSides"/>
                <wp:docPr id="5" name="Group 8"/>
                <wp:cNvGraphicFramePr/>
                <a:graphic xmlns:a="http://schemas.openxmlformats.org/drawingml/2006/main">
                  <a:graphicData uri="http://schemas.microsoft.com/office/word/2010/wordprocessingGroup">
                    <wpg:wgp>
                      <wpg:cNvGrpSpPr/>
                      <wpg:grpSpPr>
                        <a:xfrm>
                          <a:off x="0" y="0"/>
                          <a:ext cx="6858000" cy="5073480"/>
                          <a:chOff x="0" y="0"/>
                          <a:chExt cx="0" cy="0"/>
                        </a:xfrm>
                      </wpg:grpSpPr>
                      <wps:wsp>
                        <wps:cNvPr id="6" name="Rectangle 6"/>
                        <wps:cNvSpPr/>
                        <wps:spPr>
                          <a:xfrm>
                            <a:off x="2172240" y="1143000"/>
                            <a:ext cx="1370160" cy="1031760"/>
                          </a:xfrm>
                          <a:prstGeom prst="rect">
                            <a:avLst/>
                          </a:prstGeom>
                          <a:noFill/>
                          <a:ln w="19080">
                            <a:solidFill>
                              <a:srgbClr val="000000"/>
                            </a:solidFill>
                            <a:miter/>
                          </a:ln>
                        </wps:spPr>
                        <wps:style>
                          <a:lnRef idx="0">
                            <a:scrgbClr r="0" g="0" b="0"/>
                          </a:lnRef>
                          <a:fillRef idx="0">
                            <a:scrgbClr r="0" g="0" b="0"/>
                          </a:fillRef>
                          <a:effectRef idx="0">
                            <a:scrgbClr r="0" g="0" b="0"/>
                          </a:effectRef>
                          <a:fontRef idx="minor"/>
                        </wps:style>
                        <wps:txbx>
                          <w:txbxContent>
                            <w:p w14:paraId="509C8A72" w14:textId="77777777" w:rsidR="002A41F1" w:rsidRDefault="002A41F1">
                              <w:pPr>
                                <w:overflowPunct w:val="0"/>
                                <w:spacing w:before="0" w:after="0"/>
                                <w:jc w:val="center"/>
                              </w:pPr>
                            </w:p>
                            <w:p w14:paraId="20781B39" w14:textId="77777777" w:rsidR="002A41F1" w:rsidRDefault="00F93CE7">
                              <w:pPr>
                                <w:overflowPunct w:val="0"/>
                                <w:spacing w:before="0" w:after="0"/>
                                <w:jc w:val="center"/>
                              </w:pPr>
                              <w:r>
                                <w:rPr>
                                  <w:b/>
                                  <w:bCs/>
                                  <w:szCs w:val="24"/>
                                  <w:lang w:val="en-CA" w:eastAsia="en-US"/>
                                </w:rPr>
                                <w:t>Keep a COPY of data in memory</w:t>
                              </w:r>
                            </w:p>
                            <w:p w14:paraId="3AB90B16" w14:textId="77777777" w:rsidR="002A41F1" w:rsidRDefault="002A41F1">
                              <w:pPr>
                                <w:overflowPunct w:val="0"/>
                                <w:spacing w:before="0" w:after="0"/>
                                <w:jc w:val="center"/>
                              </w:pPr>
                            </w:p>
                          </w:txbxContent>
                        </wps:txbx>
                        <wps:bodyPr lIns="36360" tIns="63360" rIns="36360" bIns="63360">
                          <a:noAutofit/>
                        </wps:bodyPr>
                      </wps:wsp>
                      <wps:wsp>
                        <wps:cNvPr id="7" name="Rectangle 7"/>
                        <wps:cNvSpPr/>
                        <wps:spPr>
                          <a:xfrm>
                            <a:off x="1829520" y="0"/>
                            <a:ext cx="1755000" cy="570240"/>
                          </a:xfrm>
                          <a:prstGeom prst="rect">
                            <a:avLst/>
                          </a:prstGeom>
                          <a:noFill/>
                          <a:ln w="19080">
                            <a:solidFill>
                              <a:srgbClr val="000000"/>
                            </a:solidFill>
                            <a:miter/>
                          </a:ln>
                        </wps:spPr>
                        <wps:style>
                          <a:lnRef idx="0">
                            <a:scrgbClr r="0" g="0" b="0"/>
                          </a:lnRef>
                          <a:fillRef idx="0">
                            <a:scrgbClr r="0" g="0" b="0"/>
                          </a:fillRef>
                          <a:effectRef idx="0">
                            <a:scrgbClr r="0" g="0" b="0"/>
                          </a:effectRef>
                          <a:fontRef idx="minor"/>
                        </wps:style>
                        <wps:txbx>
                          <w:txbxContent>
                            <w:p w14:paraId="413904D6" w14:textId="77777777" w:rsidR="002A41F1" w:rsidRDefault="00F93CE7">
                              <w:pPr>
                                <w:overflowPunct w:val="0"/>
                                <w:spacing w:before="0" w:after="0"/>
                                <w:jc w:val="center"/>
                              </w:pPr>
                              <w:r>
                                <w:rPr>
                                  <w:b/>
                                  <w:bCs/>
                                  <w:sz w:val="28"/>
                                  <w:szCs w:val="28"/>
                                  <w:lang w:val="en-CA" w:eastAsia="en-US"/>
                                </w:rPr>
                                <w:t xml:space="preserve">Read a data file </w:t>
                              </w:r>
                            </w:p>
                            <w:p w14:paraId="437B6FD7" w14:textId="77777777" w:rsidR="002A41F1" w:rsidRDefault="00F93CE7">
                              <w:pPr>
                                <w:overflowPunct w:val="0"/>
                                <w:spacing w:before="0" w:after="0"/>
                                <w:jc w:val="center"/>
                              </w:pPr>
                              <w:r>
                                <w:rPr>
                                  <w:b/>
                                  <w:bCs/>
                                  <w:szCs w:val="24"/>
                                  <w:lang w:val="en-CA" w:eastAsia="en-US"/>
                                </w:rPr>
                                <w:t>(</w:t>
                              </w:r>
                              <w:proofErr w:type="spellStart"/>
                              <w:r>
                                <w:rPr>
                                  <w:b/>
                                  <w:bCs/>
                                  <w:szCs w:val="24"/>
                                  <w:lang w:val="en-CA" w:eastAsia="en-US"/>
                                </w:rPr>
                                <w:t>epx</w:t>
                              </w:r>
                              <w:proofErr w:type="spellEnd"/>
                              <w:r>
                                <w:rPr>
                                  <w:b/>
                                  <w:bCs/>
                                  <w:szCs w:val="24"/>
                                  <w:lang w:val="en-CA" w:eastAsia="en-US"/>
                                </w:rPr>
                                <w:t xml:space="preserve">, csv, </w:t>
                              </w:r>
                              <w:proofErr w:type="spellStart"/>
                              <w:r>
                                <w:rPr>
                                  <w:b/>
                                  <w:bCs/>
                                  <w:szCs w:val="24"/>
                                  <w:lang w:val="en-CA" w:eastAsia="en-US"/>
                                </w:rPr>
                                <w:t>dta</w:t>
                              </w:r>
                              <w:proofErr w:type="spellEnd"/>
                              <w:r>
                                <w:rPr>
                                  <w:b/>
                                  <w:bCs/>
                                  <w:szCs w:val="24"/>
                                  <w:lang w:val="en-CA" w:eastAsia="en-US"/>
                                </w:rPr>
                                <w:t>, rec)</w:t>
                              </w:r>
                            </w:p>
                          </w:txbxContent>
                        </wps:txbx>
                        <wps:bodyPr lIns="63360" tIns="63360" rIns="63360" bIns="63360">
                          <a:noAutofit/>
                        </wps:bodyPr>
                      </wps:wsp>
                      <wps:wsp>
                        <wps:cNvPr id="8" name="Rectangle 8"/>
                        <wps:cNvSpPr/>
                        <wps:spPr>
                          <a:xfrm>
                            <a:off x="3772440" y="228600"/>
                            <a:ext cx="3085560" cy="684360"/>
                          </a:xfrm>
                          <a:prstGeom prst="rect">
                            <a:avLst/>
                          </a:prstGeom>
                          <a:noFill/>
                          <a:ln w="9360">
                            <a:solidFill>
                              <a:srgbClr val="0000FF"/>
                            </a:solidFill>
                            <a:miter/>
                          </a:ln>
                        </wps:spPr>
                        <wps:style>
                          <a:lnRef idx="0">
                            <a:scrgbClr r="0" g="0" b="0"/>
                          </a:lnRef>
                          <a:fillRef idx="0">
                            <a:scrgbClr r="0" g="0" b="0"/>
                          </a:fillRef>
                          <a:effectRef idx="0">
                            <a:scrgbClr r="0" g="0" b="0"/>
                          </a:effectRef>
                          <a:fontRef idx="minor"/>
                        </wps:style>
                        <wps:txbx>
                          <w:txbxContent>
                            <w:p w14:paraId="1A1E5C23" w14:textId="77777777" w:rsidR="002A41F1" w:rsidRDefault="00F93CE7">
                              <w:pPr>
                                <w:overflowPunct w:val="0"/>
                                <w:spacing w:before="0" w:after="0"/>
                              </w:pPr>
                              <w:r>
                                <w:rPr>
                                  <w:szCs w:val="24"/>
                                  <w:lang w:val="en-CA" w:eastAsia="en-US"/>
                                </w:rPr>
                                <w:t>For files with metadata (</w:t>
                              </w:r>
                              <w:proofErr w:type="spellStart"/>
                              <w:r>
                                <w:rPr>
                                  <w:szCs w:val="24"/>
                                  <w:lang w:val="en-CA" w:eastAsia="en-US"/>
                                </w:rPr>
                                <w:t>epx</w:t>
                              </w:r>
                              <w:proofErr w:type="spellEnd"/>
                              <w:r>
                                <w:rPr>
                                  <w:szCs w:val="24"/>
                                  <w:lang w:val="en-CA" w:eastAsia="en-US"/>
                                </w:rPr>
                                <w:t xml:space="preserve">, </w:t>
                              </w:r>
                              <w:proofErr w:type="spellStart"/>
                              <w:r>
                                <w:rPr>
                                  <w:szCs w:val="24"/>
                                  <w:lang w:val="en-CA" w:eastAsia="en-US"/>
                                </w:rPr>
                                <w:t>dta</w:t>
                              </w:r>
                              <w:proofErr w:type="spellEnd"/>
                              <w:r>
                                <w:rPr>
                                  <w:szCs w:val="24"/>
                                  <w:lang w:val="en-CA" w:eastAsia="en-US"/>
                                </w:rPr>
                                <w:t>). Read variab</w:t>
                              </w:r>
                              <w:r>
                                <w:rPr>
                                  <w:szCs w:val="24"/>
                                  <w:lang w:val="en-CA" w:eastAsia="en-US"/>
                                </w:rPr>
                                <w:t xml:space="preserve">le + value labels </w:t>
                              </w:r>
                              <w:proofErr w:type="gramStart"/>
                              <w:r>
                                <w:rPr>
                                  <w:szCs w:val="24"/>
                                  <w:lang w:val="en-CA" w:eastAsia="en-US"/>
                                </w:rPr>
                                <w:t>and  further</w:t>
                              </w:r>
                              <w:proofErr w:type="gramEnd"/>
                              <w:r>
                                <w:rPr>
                                  <w:szCs w:val="24"/>
                                  <w:lang w:val="en-CA" w:eastAsia="en-US"/>
                                </w:rPr>
                                <w:t xml:space="preserve"> project information (</w:t>
                              </w:r>
                              <w:proofErr w:type="spellStart"/>
                              <w:r>
                                <w:rPr>
                                  <w:szCs w:val="24"/>
                                  <w:lang w:val="en-CA" w:eastAsia="en-US"/>
                                </w:rPr>
                                <w:t>epx</w:t>
                              </w:r>
                              <w:proofErr w:type="spellEnd"/>
                              <w:r>
                                <w:rPr>
                                  <w:szCs w:val="24"/>
                                  <w:lang w:val="en-CA" w:eastAsia="en-US"/>
                                </w:rPr>
                                <w:t>), including missing value definitions.</w:t>
                              </w:r>
                            </w:p>
                          </w:txbxContent>
                        </wps:txbx>
                        <wps:bodyPr lIns="36360" tIns="71640" rIns="36360" bIns="71640">
                          <a:noAutofit/>
                        </wps:bodyPr>
                      </wps:wsp>
                      <wps:wsp>
                        <wps:cNvPr id="9" name="Rectangle 9"/>
                        <wps:cNvSpPr/>
                        <wps:spPr>
                          <a:xfrm>
                            <a:off x="5259240" y="1143000"/>
                            <a:ext cx="1370160" cy="1942560"/>
                          </a:xfrm>
                          <a:prstGeom prst="rect">
                            <a:avLst/>
                          </a:prstGeom>
                          <a:noFill/>
                          <a:ln w="12600">
                            <a:solidFill>
                              <a:srgbClr val="0000FF"/>
                            </a:solidFill>
                            <a:miter/>
                          </a:ln>
                        </wps:spPr>
                        <wps:style>
                          <a:lnRef idx="0">
                            <a:scrgbClr r="0" g="0" b="0"/>
                          </a:lnRef>
                          <a:fillRef idx="0">
                            <a:scrgbClr r="0" g="0" b="0"/>
                          </a:fillRef>
                          <a:effectRef idx="0">
                            <a:scrgbClr r="0" g="0" b="0"/>
                          </a:effectRef>
                          <a:fontRef idx="minor"/>
                        </wps:style>
                        <wps:txbx>
                          <w:txbxContent>
                            <w:p w14:paraId="2EFE9928" w14:textId="77777777" w:rsidR="002A41F1" w:rsidRDefault="00F93CE7">
                              <w:pPr>
                                <w:overflowPunct w:val="0"/>
                                <w:spacing w:before="0" w:after="0"/>
                              </w:pPr>
                              <w:r>
                                <w:rPr>
                                  <w:szCs w:val="24"/>
                                  <w:lang w:val="en-CA" w:eastAsia="en-US"/>
                                </w:rPr>
                                <w:t xml:space="preserve">Add new variables </w:t>
                              </w:r>
                              <w:r>
                                <w:rPr>
                                  <w:b/>
                                  <w:bCs/>
                                  <w:szCs w:val="24"/>
                                  <w:lang w:val="en-CA" w:eastAsia="en-US"/>
                                </w:rPr>
                                <w:t xml:space="preserve">new </w:t>
                              </w:r>
                              <w:proofErr w:type="spellStart"/>
                              <w:r>
                                <w:rPr>
                                  <w:b/>
                                  <w:bCs/>
                                  <w:szCs w:val="24"/>
                                  <w:lang w:val="en-CA" w:eastAsia="en-US"/>
                                </w:rPr>
                                <w:t>var</w:t>
                              </w:r>
                              <w:proofErr w:type="spellEnd"/>
                              <w:r>
                                <w:rPr>
                                  <w:b/>
                                  <w:bCs/>
                                  <w:szCs w:val="24"/>
                                  <w:lang w:val="en-CA" w:eastAsia="en-US"/>
                                </w:rPr>
                                <w:t xml:space="preserve"> </w:t>
                              </w:r>
                            </w:p>
                            <w:p w14:paraId="7846686C" w14:textId="77777777" w:rsidR="002A41F1" w:rsidRDefault="002A41F1">
                              <w:pPr>
                                <w:overflowPunct w:val="0"/>
                                <w:spacing w:before="0" w:after="0"/>
                              </w:pPr>
                            </w:p>
                            <w:p w14:paraId="4020EFB8" w14:textId="77777777" w:rsidR="002A41F1" w:rsidRDefault="00F93CE7">
                              <w:pPr>
                                <w:overflowPunct w:val="0"/>
                                <w:spacing w:before="0" w:after="0"/>
                              </w:pPr>
                              <w:r>
                                <w:rPr>
                                  <w:szCs w:val="24"/>
                                  <w:lang w:val="en-CA" w:eastAsia="en-US"/>
                                </w:rPr>
                                <w:t xml:space="preserve">Change contents of variables </w:t>
                              </w:r>
                            </w:p>
                            <w:p w14:paraId="4A9942AE" w14:textId="77777777" w:rsidR="002A41F1" w:rsidRDefault="00F93CE7">
                              <w:pPr>
                                <w:overflowPunct w:val="0"/>
                                <w:spacing w:before="0" w:after="0"/>
                              </w:pPr>
                              <w:r>
                                <w:rPr>
                                  <w:b/>
                                  <w:bCs/>
                                  <w:szCs w:val="24"/>
                                  <w:lang w:val="en-CA" w:eastAsia="en-US"/>
                                </w:rPr>
                                <w:t xml:space="preserve">edit </w:t>
                              </w:r>
                            </w:p>
                            <w:p w14:paraId="749FE912" w14:textId="77777777" w:rsidR="002A41F1" w:rsidRDefault="00F93CE7">
                              <w:pPr>
                                <w:overflowPunct w:val="0"/>
                                <w:spacing w:before="0" w:after="0"/>
                              </w:pPr>
                              <w:r>
                                <w:rPr>
                                  <w:b/>
                                  <w:bCs/>
                                  <w:szCs w:val="24"/>
                                  <w:lang w:val="en-CA" w:eastAsia="en-US"/>
                                </w:rPr>
                                <w:t>if ... then ...,</w:t>
                              </w:r>
                            </w:p>
                            <w:p w14:paraId="35BD4BE7" w14:textId="77777777" w:rsidR="002A41F1" w:rsidRDefault="00F93CE7">
                              <w:pPr>
                                <w:overflowPunct w:val="0"/>
                                <w:spacing w:before="0" w:after="0"/>
                              </w:pPr>
                              <w:r>
                                <w:rPr>
                                  <w:b/>
                                  <w:bCs/>
                                  <w:szCs w:val="24"/>
                                  <w:lang w:val="en-CA" w:eastAsia="en-US"/>
                                </w:rPr>
                                <w:t xml:space="preserve">select ... do </w:t>
                              </w:r>
                            </w:p>
                            <w:p w14:paraId="3A15BA34" w14:textId="77777777" w:rsidR="002A41F1" w:rsidRDefault="00F93CE7">
                              <w:pPr>
                                <w:overflowPunct w:val="0"/>
                                <w:spacing w:before="0" w:after="0"/>
                              </w:pPr>
                              <w:r>
                                <w:rPr>
                                  <w:szCs w:val="24"/>
                                  <w:lang w:val="en-CA" w:eastAsia="en-US"/>
                                </w:rPr>
                                <w:t xml:space="preserve">Change sorting </w:t>
                              </w:r>
                            </w:p>
                            <w:p w14:paraId="6E953C32" w14:textId="77777777" w:rsidR="002A41F1" w:rsidRDefault="00F93CE7">
                              <w:pPr>
                                <w:overflowPunct w:val="0"/>
                                <w:spacing w:before="0" w:after="0"/>
                              </w:pPr>
                              <w:r>
                                <w:rPr>
                                  <w:b/>
                                  <w:bCs/>
                                  <w:szCs w:val="24"/>
                                  <w:lang w:val="en-CA" w:eastAsia="en-US"/>
                                </w:rPr>
                                <w:t xml:space="preserve">sort </w:t>
                              </w:r>
                              <w:r>
                                <w:rPr>
                                  <w:szCs w:val="24"/>
                                  <w:lang w:val="en-CA" w:eastAsia="en-US"/>
                                </w:rPr>
                                <w:t>command</w:t>
                              </w:r>
                              <w:r>
                                <w:rPr>
                                  <w:b/>
                                  <w:bCs/>
                                  <w:szCs w:val="24"/>
                                  <w:lang w:val="en-CA" w:eastAsia="en-US"/>
                                </w:rPr>
                                <w:t xml:space="preserve"> </w:t>
                              </w:r>
                            </w:p>
                          </w:txbxContent>
                        </wps:txbx>
                        <wps:bodyPr lIns="63360" tIns="63360" rIns="63360" bIns="63360">
                          <a:noAutofit/>
                        </wps:bodyPr>
                      </wps:wsp>
                      <wps:wsp>
                        <wps:cNvPr id="10" name="Straight Connector 10"/>
                        <wps:cNvCnPr/>
                        <wps:spPr>
                          <a:xfrm>
                            <a:off x="3543840" y="1372320"/>
                            <a:ext cx="1714680" cy="720"/>
                          </a:xfrm>
                          <a:prstGeom prst="line">
                            <a:avLst/>
                          </a:prstGeom>
                          <a:ln w="25560">
                            <a:solidFill>
                              <a:srgbClr val="000000"/>
                            </a:solidFill>
                            <a:custDash>
                              <a:ds d="100000" sp="100000"/>
                            </a:custDash>
                            <a:miter/>
                            <a:tailEnd type="triangle" w="med" len="med"/>
                          </a:ln>
                        </wps:spPr>
                        <wps:style>
                          <a:lnRef idx="0">
                            <a:scrgbClr r="0" g="0" b="0"/>
                          </a:lnRef>
                          <a:fillRef idx="0">
                            <a:scrgbClr r="0" g="0" b="0"/>
                          </a:fillRef>
                          <a:effectRef idx="0">
                            <a:scrgbClr r="0" g="0" b="0"/>
                          </a:effectRef>
                          <a:fontRef idx="minor"/>
                        </wps:style>
                        <wps:bodyPr/>
                      </wps:wsp>
                      <wps:wsp>
                        <wps:cNvPr id="11" name="Straight Connector 11"/>
                        <wps:cNvCnPr/>
                        <wps:spPr>
                          <a:xfrm flipH="1">
                            <a:off x="4801320" y="1943640"/>
                            <a:ext cx="457200" cy="0"/>
                          </a:xfrm>
                          <a:prstGeom prst="line">
                            <a:avLst/>
                          </a:prstGeom>
                          <a:ln w="25560">
                            <a:solidFill>
                              <a:srgbClr val="000000"/>
                            </a:solidFill>
                            <a:custDash>
                              <a:ds d="100000" sp="100000"/>
                            </a:custDash>
                            <a:miter/>
                            <a:tailEnd type="triangle" w="med" len="med"/>
                          </a:ln>
                        </wps:spPr>
                        <wps:style>
                          <a:lnRef idx="0">
                            <a:scrgbClr r="0" g="0" b="0"/>
                          </a:lnRef>
                          <a:fillRef idx="0">
                            <a:scrgbClr r="0" g="0" b="0"/>
                          </a:fillRef>
                          <a:effectRef idx="0">
                            <a:scrgbClr r="0" g="0" b="0"/>
                          </a:effectRef>
                          <a:fontRef idx="minor"/>
                        </wps:style>
                        <wps:bodyPr/>
                      </wps:wsp>
                      <wps:wsp>
                        <wps:cNvPr id="12" name="Straight Connector 12"/>
                        <wps:cNvCnPr/>
                        <wps:spPr>
                          <a:xfrm flipH="1">
                            <a:off x="2629440" y="800280"/>
                            <a:ext cx="1141560" cy="0"/>
                          </a:xfrm>
                          <a:prstGeom prst="line">
                            <a:avLst/>
                          </a:prstGeom>
                          <a:ln w="25560">
                            <a:solidFill>
                              <a:srgbClr val="0000FF"/>
                            </a:solidFill>
                            <a:miter/>
                            <a:tailEnd type="triangle" w="med" len="med"/>
                          </a:ln>
                        </wps:spPr>
                        <wps:style>
                          <a:lnRef idx="0">
                            <a:scrgbClr r="0" g="0" b="0"/>
                          </a:lnRef>
                          <a:fillRef idx="0">
                            <a:scrgbClr r="0" g="0" b="0"/>
                          </a:fillRef>
                          <a:effectRef idx="0">
                            <a:scrgbClr r="0" g="0" b="0"/>
                          </a:effectRef>
                          <a:fontRef idx="minor"/>
                        </wps:style>
                        <wps:bodyPr/>
                      </wps:wsp>
                      <wps:wsp>
                        <wps:cNvPr id="13" name="Rectangle 13"/>
                        <wps:cNvSpPr/>
                        <wps:spPr>
                          <a:xfrm>
                            <a:off x="3886920" y="1715040"/>
                            <a:ext cx="912960" cy="455760"/>
                          </a:xfrm>
                          <a:prstGeom prst="rect">
                            <a:avLst/>
                          </a:prstGeom>
                          <a:noFill/>
                          <a:ln w="12600">
                            <a:solidFill>
                              <a:srgbClr val="0000FF"/>
                            </a:solidFill>
                            <a:miter/>
                          </a:ln>
                        </wps:spPr>
                        <wps:style>
                          <a:lnRef idx="0">
                            <a:scrgbClr r="0" g="0" b="0"/>
                          </a:lnRef>
                          <a:fillRef idx="0">
                            <a:scrgbClr r="0" g="0" b="0"/>
                          </a:fillRef>
                          <a:effectRef idx="0">
                            <a:scrgbClr r="0" g="0" b="0"/>
                          </a:effectRef>
                          <a:fontRef idx="minor"/>
                        </wps:style>
                        <wps:txbx>
                          <w:txbxContent>
                            <w:p w14:paraId="40FDC6CB" w14:textId="77777777" w:rsidR="002A41F1" w:rsidRDefault="00F93CE7">
                              <w:pPr>
                                <w:overflowPunct w:val="0"/>
                                <w:spacing w:before="0" w:after="0"/>
                                <w:jc w:val="center"/>
                              </w:pPr>
                              <w:r>
                                <w:rPr>
                                  <w:b/>
                                  <w:bCs/>
                                  <w:szCs w:val="24"/>
                                  <w:lang w:val="en-CA" w:eastAsia="en-US"/>
                                </w:rPr>
                                <w:t>Modify data in memory</w:t>
                              </w:r>
                            </w:p>
                            <w:p w14:paraId="62C02400" w14:textId="77777777" w:rsidR="002A41F1" w:rsidRDefault="002A41F1">
                              <w:pPr>
                                <w:overflowPunct w:val="0"/>
                                <w:spacing w:before="0" w:after="0"/>
                                <w:jc w:val="center"/>
                              </w:pPr>
                            </w:p>
                          </w:txbxContent>
                        </wps:txbx>
                        <wps:bodyPr lIns="36360" tIns="63360" rIns="36360" bIns="63360">
                          <a:noAutofit/>
                        </wps:bodyPr>
                      </wps:wsp>
                      <wps:wsp>
                        <wps:cNvPr id="14" name="Straight Connector 14"/>
                        <wps:cNvCnPr/>
                        <wps:spPr>
                          <a:xfrm>
                            <a:off x="2629440" y="3315240"/>
                            <a:ext cx="0" cy="730080"/>
                          </a:xfrm>
                          <a:prstGeom prst="line">
                            <a:avLst/>
                          </a:prstGeom>
                          <a:ln w="190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5" name="Straight Connector 15"/>
                        <wps:cNvCnPr/>
                        <wps:spPr>
                          <a:xfrm flipH="1">
                            <a:off x="3543840" y="1943640"/>
                            <a:ext cx="342360" cy="0"/>
                          </a:xfrm>
                          <a:prstGeom prst="line">
                            <a:avLst/>
                          </a:prstGeom>
                          <a:ln w="25560">
                            <a:solidFill>
                              <a:srgbClr val="000000"/>
                            </a:solidFill>
                            <a:custDash>
                              <a:ds d="100000" sp="100000"/>
                            </a:custDash>
                            <a:miter/>
                            <a:tailEnd type="triangle" w="med" len="med"/>
                          </a:ln>
                        </wps:spPr>
                        <wps:style>
                          <a:lnRef idx="0">
                            <a:scrgbClr r="0" g="0" b="0"/>
                          </a:lnRef>
                          <a:fillRef idx="0">
                            <a:scrgbClr r="0" g="0" b="0"/>
                          </a:fillRef>
                          <a:effectRef idx="0">
                            <a:scrgbClr r="0" g="0" b="0"/>
                          </a:effectRef>
                          <a:fontRef idx="minor"/>
                        </wps:style>
                        <wps:bodyPr/>
                      </wps:wsp>
                      <wps:wsp>
                        <wps:cNvPr id="16" name="Rectangle 16"/>
                        <wps:cNvSpPr/>
                        <wps:spPr>
                          <a:xfrm>
                            <a:off x="0" y="1715040"/>
                            <a:ext cx="1370160" cy="455760"/>
                          </a:xfrm>
                          <a:prstGeom prst="rect">
                            <a:avLst/>
                          </a:prstGeom>
                          <a:noFill/>
                          <a:ln w="12600">
                            <a:solidFill>
                              <a:srgbClr val="FF0000"/>
                            </a:solidFill>
                            <a:miter/>
                          </a:ln>
                        </wps:spPr>
                        <wps:style>
                          <a:lnRef idx="0">
                            <a:scrgbClr r="0" g="0" b="0"/>
                          </a:lnRef>
                          <a:fillRef idx="0">
                            <a:scrgbClr r="0" g="0" b="0"/>
                          </a:fillRef>
                          <a:effectRef idx="0">
                            <a:scrgbClr r="0" g="0" b="0"/>
                          </a:effectRef>
                          <a:fontRef idx="minor"/>
                        </wps:style>
                        <wps:txbx>
                          <w:txbxContent>
                            <w:p w14:paraId="1686C264" w14:textId="77777777" w:rsidR="002A41F1" w:rsidRDefault="00F93CE7">
                              <w:pPr>
                                <w:overflowPunct w:val="0"/>
                                <w:spacing w:before="0" w:after="0"/>
                                <w:jc w:val="center"/>
                              </w:pPr>
                              <w:r>
                                <w:rPr>
                                  <w:b/>
                                  <w:bCs/>
                                  <w:szCs w:val="24"/>
                                  <w:lang w:val="en-CA" w:eastAsia="en-US"/>
                                </w:rPr>
                                <w:t xml:space="preserve">Save data to disk </w:t>
                              </w:r>
                            </w:p>
                            <w:p w14:paraId="4ADC435B" w14:textId="77777777" w:rsidR="002A41F1" w:rsidRDefault="00F93CE7">
                              <w:pPr>
                                <w:overflowPunct w:val="0"/>
                                <w:spacing w:before="0" w:after="0"/>
                                <w:jc w:val="center"/>
                              </w:pPr>
                              <w:r>
                                <w:rPr>
                                  <w:szCs w:val="24"/>
                                  <w:lang w:val="en-CA" w:eastAsia="en-US"/>
                                </w:rPr>
                                <w:t xml:space="preserve">Command </w:t>
                              </w:r>
                              <w:proofErr w:type="gramStart"/>
                              <w:r>
                                <w:rPr>
                                  <w:b/>
                                  <w:bCs/>
                                  <w:szCs w:val="24"/>
                                  <w:lang w:val="en-CA" w:eastAsia="en-US"/>
                                </w:rPr>
                                <w:t>save</w:t>
                              </w:r>
                              <w:proofErr w:type="gramEnd"/>
                            </w:p>
                            <w:p w14:paraId="7F10D7C6" w14:textId="77777777" w:rsidR="002A41F1" w:rsidRDefault="002A41F1">
                              <w:pPr>
                                <w:overflowPunct w:val="0"/>
                                <w:spacing w:before="0" w:after="0"/>
                                <w:jc w:val="center"/>
                              </w:pPr>
                            </w:p>
                          </w:txbxContent>
                        </wps:txbx>
                        <wps:bodyPr lIns="36360" tIns="63360" rIns="36360" bIns="63360">
                          <a:noAutofit/>
                        </wps:bodyPr>
                      </wps:wsp>
                      <wps:wsp>
                        <wps:cNvPr id="17" name="Straight Connector 17"/>
                        <wps:cNvCnPr/>
                        <wps:spPr>
                          <a:xfrm>
                            <a:off x="1371600" y="1943640"/>
                            <a:ext cx="799560" cy="0"/>
                          </a:xfrm>
                          <a:prstGeom prst="line">
                            <a:avLst/>
                          </a:prstGeom>
                          <a:ln w="25560">
                            <a:solidFill>
                              <a:srgbClr val="000000"/>
                            </a:solidFill>
                            <a:custDash>
                              <a:ds d="100000" sp="100000"/>
                            </a:custDash>
                            <a:miter/>
                            <a:headEnd type="triangle" w="med" len="med"/>
                          </a:ln>
                        </wps:spPr>
                        <wps:style>
                          <a:lnRef idx="0">
                            <a:scrgbClr r="0" g="0" b="0"/>
                          </a:lnRef>
                          <a:fillRef idx="0">
                            <a:scrgbClr r="0" g="0" b="0"/>
                          </a:fillRef>
                          <a:effectRef idx="0">
                            <a:scrgbClr r="0" g="0" b="0"/>
                          </a:effectRef>
                          <a:fontRef idx="minor"/>
                        </wps:style>
                        <wps:bodyPr/>
                      </wps:wsp>
                      <wps:wsp>
                        <wps:cNvPr id="18" name="Rectangle 18"/>
                        <wps:cNvSpPr/>
                        <wps:spPr>
                          <a:xfrm>
                            <a:off x="2058120" y="4001760"/>
                            <a:ext cx="1370160" cy="570240"/>
                          </a:xfrm>
                          <a:prstGeom prst="rect">
                            <a:avLst/>
                          </a:prstGeom>
                          <a:noFill/>
                          <a:ln w="19080">
                            <a:solidFill>
                              <a:srgbClr val="000000"/>
                            </a:solidFill>
                            <a:miter/>
                          </a:ln>
                        </wps:spPr>
                        <wps:style>
                          <a:lnRef idx="0">
                            <a:scrgbClr r="0" g="0" b="0"/>
                          </a:lnRef>
                          <a:fillRef idx="0">
                            <a:scrgbClr r="0" g="0" b="0"/>
                          </a:fillRef>
                          <a:effectRef idx="0">
                            <a:scrgbClr r="0" g="0" b="0"/>
                          </a:effectRef>
                          <a:fontRef idx="minor"/>
                        </wps:style>
                        <wps:txbx>
                          <w:txbxContent>
                            <w:p w14:paraId="67D25A58" w14:textId="77777777" w:rsidR="002A41F1" w:rsidRDefault="00F93CE7">
                              <w:pPr>
                                <w:overflowPunct w:val="0"/>
                                <w:spacing w:before="0" w:after="0"/>
                                <w:jc w:val="center"/>
                              </w:pPr>
                              <w:r>
                                <w:rPr>
                                  <w:b/>
                                  <w:bCs/>
                                  <w:szCs w:val="24"/>
                                  <w:lang w:val="en-CA" w:eastAsia="en-US"/>
                                </w:rPr>
                                <w:t xml:space="preserve">Show results on the Screen </w:t>
                              </w:r>
                            </w:p>
                            <w:p w14:paraId="0BE0BFEF" w14:textId="77777777" w:rsidR="002A41F1" w:rsidRDefault="002A41F1">
                              <w:pPr>
                                <w:overflowPunct w:val="0"/>
                                <w:spacing w:before="0" w:after="0"/>
                                <w:jc w:val="center"/>
                              </w:pPr>
                            </w:p>
                          </w:txbxContent>
                        </wps:txbx>
                        <wps:bodyPr lIns="36360" tIns="63360" rIns="36360" bIns="63360">
                          <a:noAutofit/>
                        </wps:bodyPr>
                      </wps:wsp>
                      <wps:wsp>
                        <wps:cNvPr id="19" name="Straight Connector 19"/>
                        <wps:cNvCnPr/>
                        <wps:spPr>
                          <a:xfrm flipH="1">
                            <a:off x="1371600" y="4230360"/>
                            <a:ext cx="685800" cy="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s:wsp>
                        <wps:cNvPr id="20" name="Rectangle 20"/>
                        <wps:cNvSpPr/>
                        <wps:spPr>
                          <a:xfrm>
                            <a:off x="0" y="4160520"/>
                            <a:ext cx="1141560" cy="912960"/>
                          </a:xfrm>
                          <a:prstGeom prst="rect">
                            <a:avLst/>
                          </a:prstGeom>
                          <a:noFill/>
                          <a:ln w="12600">
                            <a:solidFill>
                              <a:srgbClr val="FF0000"/>
                            </a:solidFill>
                            <a:miter/>
                          </a:ln>
                        </wps:spPr>
                        <wps:style>
                          <a:lnRef idx="0">
                            <a:scrgbClr r="0" g="0" b="0"/>
                          </a:lnRef>
                          <a:fillRef idx="0">
                            <a:scrgbClr r="0" g="0" b="0"/>
                          </a:fillRef>
                          <a:effectRef idx="0">
                            <a:scrgbClr r="0" g="0" b="0"/>
                          </a:effectRef>
                          <a:fontRef idx="minor"/>
                        </wps:style>
                        <wps:txbx>
                          <w:txbxContent>
                            <w:p w14:paraId="6F819563" w14:textId="77777777" w:rsidR="002A41F1" w:rsidRDefault="00F93CE7">
                              <w:pPr>
                                <w:overflowPunct w:val="0"/>
                                <w:spacing w:before="0" w:after="0"/>
                                <w:jc w:val="center"/>
                              </w:pPr>
                              <w:r>
                                <w:rPr>
                                  <w:szCs w:val="24"/>
                                  <w:lang w:val="en-CA" w:eastAsia="en-US"/>
                                </w:rPr>
                                <w:t xml:space="preserve">Write results to disk: </w:t>
                              </w:r>
                            </w:p>
                            <w:p w14:paraId="594CD9CB" w14:textId="77777777" w:rsidR="002A41F1" w:rsidRDefault="00F93CE7">
                              <w:pPr>
                                <w:overflowPunct w:val="0"/>
                                <w:spacing w:before="0" w:after="0"/>
                              </w:pPr>
                              <w:r>
                                <w:rPr>
                                  <w:b/>
                                  <w:bCs/>
                                  <w:szCs w:val="24"/>
                                  <w:lang w:val="en-CA" w:eastAsia="en-US"/>
                                </w:rPr>
                                <w:t xml:space="preserve">save </w:t>
                              </w:r>
                              <w:proofErr w:type="gramStart"/>
                              <w:r>
                                <w:rPr>
                                  <w:b/>
                                  <w:bCs/>
                                  <w:szCs w:val="24"/>
                                  <w:lang w:val="en-CA" w:eastAsia="en-US"/>
                                </w:rPr>
                                <w:t>... !output</w:t>
                              </w:r>
                              <w:proofErr w:type="gramEnd"/>
                            </w:p>
                          </w:txbxContent>
                        </wps:txbx>
                        <wps:bodyPr lIns="36360" tIns="63360" rIns="36360" bIns="63360">
                          <a:noAutofit/>
                        </wps:bodyPr>
                      </wps:wsp>
                      <wps:wsp>
                        <wps:cNvPr id="21" name="Rectangle 21"/>
                        <wps:cNvSpPr/>
                        <wps:spPr>
                          <a:xfrm>
                            <a:off x="1943640" y="2858040"/>
                            <a:ext cx="1941840" cy="455760"/>
                          </a:xfrm>
                          <a:prstGeom prst="rect">
                            <a:avLst/>
                          </a:prstGeom>
                          <a:noFill/>
                          <a:ln w="19080">
                            <a:solidFill>
                              <a:srgbClr val="000000"/>
                            </a:solidFill>
                            <a:miter/>
                          </a:ln>
                        </wps:spPr>
                        <wps:style>
                          <a:lnRef idx="0">
                            <a:scrgbClr r="0" g="0" b="0"/>
                          </a:lnRef>
                          <a:fillRef idx="0">
                            <a:scrgbClr r="0" g="0" b="0"/>
                          </a:fillRef>
                          <a:effectRef idx="0">
                            <a:scrgbClr r="0" g="0" b="0"/>
                          </a:effectRef>
                          <a:fontRef idx="minor"/>
                        </wps:style>
                        <wps:txbx>
                          <w:txbxContent>
                            <w:p w14:paraId="2A03175E" w14:textId="77777777" w:rsidR="002A41F1" w:rsidRDefault="00F93CE7">
                              <w:pPr>
                                <w:overflowPunct w:val="0"/>
                                <w:spacing w:before="0" w:after="0"/>
                              </w:pPr>
                              <w:proofErr w:type="gramStart"/>
                              <w:r>
                                <w:rPr>
                                  <w:b/>
                                  <w:bCs/>
                                  <w:szCs w:val="24"/>
                                  <w:lang w:val="en-CA" w:eastAsia="en-US"/>
                                </w:rPr>
                                <w:t>”Next</w:t>
                              </w:r>
                              <w:proofErr w:type="gramEnd"/>
                              <w:r>
                                <w:rPr>
                                  <w:b/>
                                  <w:bCs/>
                                  <w:szCs w:val="24"/>
                                  <w:lang w:val="en-CA" w:eastAsia="en-US"/>
                                </w:rPr>
                                <w:t>” Analysis command</w:t>
                              </w:r>
                              <w:r>
                                <w:rPr>
                                  <w:b/>
                                  <w:bCs/>
                                  <w:sz w:val="32"/>
                                  <w:szCs w:val="32"/>
                                  <w:lang w:val="en-CA" w:eastAsia="en-US"/>
                                </w:rPr>
                                <w:t xml:space="preserve"> </w:t>
                              </w:r>
                            </w:p>
                          </w:txbxContent>
                        </wps:txbx>
                        <wps:bodyPr lIns="63360" tIns="63360" rIns="63360" bIns="63360">
                          <a:noAutofit/>
                        </wps:bodyPr>
                      </wps:wsp>
                      <wps:wsp>
                        <wps:cNvPr id="22" name="Straight Connector 22"/>
                        <wps:cNvCnPr/>
                        <wps:spPr>
                          <a:xfrm>
                            <a:off x="2629440" y="2172240"/>
                            <a:ext cx="0" cy="685080"/>
                          </a:xfrm>
                          <a:prstGeom prst="line">
                            <a:avLst/>
                          </a:prstGeom>
                          <a:ln w="190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23" name="Straight Connector 23"/>
                        <wps:cNvCnPr/>
                        <wps:spPr>
                          <a:xfrm flipH="1">
                            <a:off x="1143000" y="4389120"/>
                            <a:ext cx="914400" cy="0"/>
                          </a:xfrm>
                          <a:prstGeom prst="line">
                            <a:avLst/>
                          </a:prstGeom>
                          <a:ln w="25560">
                            <a:solidFill>
                              <a:srgbClr val="000000"/>
                            </a:solidFill>
                            <a:custDash>
                              <a:ds d="100000" sp="100000"/>
                            </a:custDash>
                            <a:miter/>
                            <a:tailEnd type="triangle" w="med" len="med"/>
                          </a:ln>
                        </wps:spPr>
                        <wps:style>
                          <a:lnRef idx="0">
                            <a:scrgbClr r="0" g="0" b="0"/>
                          </a:lnRef>
                          <a:fillRef idx="0">
                            <a:scrgbClr r="0" g="0" b="0"/>
                          </a:fillRef>
                          <a:effectRef idx="0">
                            <a:scrgbClr r="0" g="0" b="0"/>
                          </a:effectRef>
                          <a:fontRef idx="minor"/>
                        </wps:style>
                        <wps:bodyPr/>
                      </wps:wsp>
                      <wps:wsp>
                        <wps:cNvPr id="24" name="Straight Connector 24"/>
                        <wps:cNvCnPr/>
                        <wps:spPr>
                          <a:xfrm flipH="1">
                            <a:off x="1371600" y="3201120"/>
                            <a:ext cx="570960" cy="720"/>
                          </a:xfrm>
                          <a:prstGeom prst="line">
                            <a:avLst/>
                          </a:prstGeom>
                          <a:ln w="19080">
                            <a:solidFill>
                              <a:srgbClr val="000000"/>
                            </a:solidFill>
                            <a:miter/>
                            <a:headEnd type="triangle" w="med" len="med"/>
                          </a:ln>
                        </wps:spPr>
                        <wps:style>
                          <a:lnRef idx="0">
                            <a:scrgbClr r="0" g="0" b="0"/>
                          </a:lnRef>
                          <a:fillRef idx="0">
                            <a:scrgbClr r="0" g="0" b="0"/>
                          </a:fillRef>
                          <a:effectRef idx="0">
                            <a:scrgbClr r="0" g="0" b="0"/>
                          </a:effectRef>
                          <a:fontRef idx="minor"/>
                        </wps:style>
                        <wps:bodyPr/>
                      </wps:wsp>
                      <wps:wsp>
                        <wps:cNvPr id="25" name="Straight Connector 25"/>
                        <wps:cNvCnPr/>
                        <wps:spPr>
                          <a:xfrm flipV="1">
                            <a:off x="1371600" y="3201120"/>
                            <a:ext cx="0" cy="102888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s:wsp>
                        <wps:cNvPr id="26" name="Straight Connector 26"/>
                        <wps:cNvCnPr/>
                        <wps:spPr>
                          <a:xfrm>
                            <a:off x="2629440" y="571680"/>
                            <a:ext cx="0" cy="570960"/>
                          </a:xfrm>
                          <a:prstGeom prst="line">
                            <a:avLst/>
                          </a:prstGeom>
                          <a:ln w="1908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27" name="Straight Connector 27"/>
                        <wps:cNvCnPr/>
                        <wps:spPr>
                          <a:xfrm flipV="1">
                            <a:off x="4344120" y="3016800"/>
                            <a:ext cx="0" cy="456480"/>
                          </a:xfrm>
                          <a:prstGeom prst="line">
                            <a:avLst/>
                          </a:prstGeom>
                          <a:ln w="25560">
                            <a:solidFill>
                              <a:srgbClr val="000000"/>
                            </a:solidFill>
                            <a:custDash>
                              <a:ds d="100000" sp="100000"/>
                            </a:custDash>
                            <a:miter/>
                            <a:headEnd type="triangle" w="med" len="med"/>
                          </a:ln>
                        </wps:spPr>
                        <wps:style>
                          <a:lnRef idx="0">
                            <a:scrgbClr r="0" g="0" b="0"/>
                          </a:lnRef>
                          <a:fillRef idx="0">
                            <a:scrgbClr r="0" g="0" b="0"/>
                          </a:fillRef>
                          <a:effectRef idx="0">
                            <a:scrgbClr r="0" g="0" b="0"/>
                          </a:effectRef>
                          <a:fontRef idx="minor"/>
                        </wps:style>
                        <wps:bodyPr/>
                      </wps:wsp>
                      <wps:wsp>
                        <wps:cNvPr id="28" name="Straight Connector 28"/>
                        <wps:cNvCnPr/>
                        <wps:spPr>
                          <a:xfrm>
                            <a:off x="3886920" y="3016800"/>
                            <a:ext cx="456480" cy="0"/>
                          </a:xfrm>
                          <a:prstGeom prst="line">
                            <a:avLst/>
                          </a:prstGeom>
                          <a:ln w="38160" cap="rnd">
                            <a:solidFill>
                              <a:srgbClr val="000000"/>
                            </a:solidFill>
                            <a:custDash>
                              <a:ds d="100000" sp="100000"/>
                            </a:custDash>
                            <a:miter/>
                          </a:ln>
                        </wps:spPr>
                        <wps:style>
                          <a:lnRef idx="0">
                            <a:scrgbClr r="0" g="0" b="0"/>
                          </a:lnRef>
                          <a:fillRef idx="0">
                            <a:scrgbClr r="0" g="0" b="0"/>
                          </a:fillRef>
                          <a:effectRef idx="0">
                            <a:scrgbClr r="0" g="0" b="0"/>
                          </a:effectRef>
                          <a:fontRef idx="minor"/>
                        </wps:style>
                        <wps:bodyPr/>
                      </wps:wsp>
                      <wps:wsp>
                        <wps:cNvPr id="29" name="Rectangle 29"/>
                        <wps:cNvSpPr/>
                        <wps:spPr>
                          <a:xfrm>
                            <a:off x="4229640" y="3474000"/>
                            <a:ext cx="1370880" cy="570960"/>
                          </a:xfrm>
                          <a:prstGeom prst="rect">
                            <a:avLst/>
                          </a:prstGeom>
                          <a:noFill/>
                          <a:ln w="19080">
                            <a:solidFill>
                              <a:srgbClr val="000000"/>
                            </a:solidFill>
                            <a:miter/>
                          </a:ln>
                        </wps:spPr>
                        <wps:style>
                          <a:lnRef idx="0">
                            <a:scrgbClr r="0" g="0" b="0"/>
                          </a:lnRef>
                          <a:fillRef idx="0">
                            <a:scrgbClr r="0" g="0" b="0"/>
                          </a:fillRef>
                          <a:effectRef idx="0">
                            <a:scrgbClr r="0" g="0" b="0"/>
                          </a:effectRef>
                          <a:fontRef idx="minor"/>
                        </wps:style>
                        <wps:txbx>
                          <w:txbxContent>
                            <w:p w14:paraId="5F84AD19" w14:textId="77777777" w:rsidR="002A41F1" w:rsidRDefault="00F93CE7">
                              <w:pPr>
                                <w:overflowPunct w:val="0"/>
                                <w:spacing w:before="0" w:after="0"/>
                                <w:jc w:val="center"/>
                              </w:pPr>
                              <w:r>
                                <w:rPr>
                                  <w:b/>
                                  <w:bCs/>
                                  <w:szCs w:val="24"/>
                                  <w:lang w:val="en-CA" w:eastAsia="en-US"/>
                                </w:rPr>
                                <w:t>Stop Analysis</w:t>
                              </w:r>
                            </w:p>
                            <w:p w14:paraId="7FF193A3" w14:textId="77777777" w:rsidR="002A41F1" w:rsidRDefault="00F93CE7">
                              <w:pPr>
                                <w:overflowPunct w:val="0"/>
                                <w:spacing w:before="0" w:after="0"/>
                                <w:jc w:val="center"/>
                              </w:pPr>
                              <w:r>
                                <w:rPr>
                                  <w:szCs w:val="24"/>
                                  <w:lang w:val="en-CA" w:eastAsia="en-US"/>
                                </w:rPr>
                                <w:t>quit or exit</w:t>
                              </w:r>
                            </w:p>
                            <w:p w14:paraId="71B9C235" w14:textId="77777777" w:rsidR="002A41F1" w:rsidRDefault="002A41F1">
                              <w:pPr>
                                <w:overflowPunct w:val="0"/>
                                <w:spacing w:before="0" w:after="0"/>
                                <w:jc w:val="center"/>
                              </w:pPr>
                            </w:p>
                          </w:txbxContent>
                        </wps:txbx>
                        <wps:bodyPr lIns="36360" tIns="63360" rIns="36360" bIns="63360">
                          <a:noAutofit/>
                        </wps:bodyPr>
                      </wps:wsp>
                      <wps:wsp>
                        <wps:cNvPr id="30" name="Rectangle 30"/>
                        <wps:cNvSpPr/>
                        <wps:spPr>
                          <a:xfrm>
                            <a:off x="5259240" y="4389120"/>
                            <a:ext cx="1370160" cy="684360"/>
                          </a:xfrm>
                          <a:prstGeom prst="rect">
                            <a:avLst/>
                          </a:prstGeom>
                          <a:noFill/>
                          <a:ln w="12600">
                            <a:solidFill>
                              <a:srgbClr val="FF0000"/>
                            </a:solidFill>
                            <a:miter/>
                          </a:ln>
                        </wps:spPr>
                        <wps:style>
                          <a:lnRef idx="0">
                            <a:scrgbClr r="0" g="0" b="0"/>
                          </a:lnRef>
                          <a:fillRef idx="0">
                            <a:scrgbClr r="0" g="0" b="0"/>
                          </a:fillRef>
                          <a:effectRef idx="0">
                            <a:scrgbClr r="0" g="0" b="0"/>
                          </a:effectRef>
                          <a:fontRef idx="minor"/>
                        </wps:style>
                        <wps:txbx>
                          <w:txbxContent>
                            <w:p w14:paraId="388DD088" w14:textId="77777777" w:rsidR="002A41F1" w:rsidRDefault="00F93CE7">
                              <w:pPr>
                                <w:overflowPunct w:val="0"/>
                                <w:spacing w:before="0" w:after="0"/>
                                <w:jc w:val="center"/>
                              </w:pPr>
                              <w:r>
                                <w:rPr>
                                  <w:szCs w:val="24"/>
                                  <w:lang w:val="en-CA" w:eastAsia="en-US"/>
                                </w:rPr>
                                <w:t xml:space="preserve">All commands are saved </w:t>
                              </w:r>
                              <w:proofErr w:type="gramStart"/>
                              <w:r>
                                <w:rPr>
                                  <w:szCs w:val="24"/>
                                  <w:lang w:val="en-CA" w:eastAsia="en-US"/>
                                </w:rPr>
                                <w:t xml:space="preserve">in  </w:t>
                              </w:r>
                              <w:proofErr w:type="spellStart"/>
                              <w:r>
                                <w:rPr>
                                  <w:szCs w:val="24"/>
                                  <w:lang w:val="en-CA" w:eastAsia="en-US"/>
                                </w:rPr>
                                <w:t>commandlog.pgm</w:t>
                              </w:r>
                              <w:proofErr w:type="spellEnd"/>
                              <w:proofErr w:type="gramEnd"/>
                              <w:r>
                                <w:rPr>
                                  <w:szCs w:val="24"/>
                                  <w:lang w:val="en-CA" w:eastAsia="en-US"/>
                                </w:rPr>
                                <w:t xml:space="preserve"> </w:t>
                              </w:r>
                            </w:p>
                          </w:txbxContent>
                        </wps:txbx>
                        <wps:bodyPr lIns="36360" tIns="63360" rIns="36360" bIns="63360">
                          <a:noAutofit/>
                        </wps:bodyPr>
                      </wps:wsp>
                      <wps:wsp>
                        <wps:cNvPr id="31" name="Straight Connector 31"/>
                        <wps:cNvCnPr/>
                        <wps:spPr>
                          <a:xfrm>
                            <a:off x="4801320" y="4046400"/>
                            <a:ext cx="0" cy="68508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wps:wsp>
                        <wps:cNvPr id="32" name="Straight Connector 32"/>
                        <wps:cNvCnPr/>
                        <wps:spPr>
                          <a:xfrm flipH="1">
                            <a:off x="4801320" y="4732200"/>
                            <a:ext cx="457200" cy="0"/>
                          </a:xfrm>
                          <a:prstGeom prst="line">
                            <a:avLst/>
                          </a:prstGeom>
                          <a:ln w="19080">
                            <a:solidFill>
                              <a:srgbClr val="000000"/>
                            </a:solidFill>
                            <a:miter/>
                            <a:headEnd type="triangle"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A641CC1" id="Group 8" o:spid="_x0000_s1026" style="position:absolute;left:0;text-align:left;margin-left:-40.9pt;margin-top:24.2pt;width:540.05pt;height:399.55pt;z-index:11;mso-wrap-distance-left:0;mso-wrap-distance-right:0" coordsize="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">
                <v:rect id="Rectangle 6" o:spid="_x0000_s1027" style="position:absolute;left:2172240;top:1143000;width:1370160;height:1031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" filled="f" strokeweight=".53mm">
                  <v:textbox inset="1.01mm,1.76mm,1.01mm,1.76mm">
                    <w:txbxContent>
                      <w:p w14:paraId="509C8A72" w14:textId="77777777" w:rsidR="002A41F1" w:rsidRDefault="002A41F1">
                        <w:pPr>
                          <w:overflowPunct w:val="0"/>
                          <w:spacing w:before="0" w:after="0"/>
                          <w:jc w:val="center"/>
                        </w:pPr>
                      </w:p>
                      <w:p w14:paraId="20781B39" w14:textId="77777777" w:rsidR="002A41F1" w:rsidRDefault="00F93CE7">
                        <w:pPr>
                          <w:overflowPunct w:val="0"/>
                          <w:spacing w:before="0" w:after="0"/>
                          <w:jc w:val="center"/>
                        </w:pPr>
                        <w:r>
                          <w:rPr>
                            <w:b/>
                            <w:bCs/>
                            <w:szCs w:val="24"/>
                            <w:lang w:val="en-CA" w:eastAsia="en-US"/>
                          </w:rPr>
                          <w:t>Keep a COPY of data in memory</w:t>
                        </w:r>
                      </w:p>
                      <w:p w14:paraId="3AB90B16" w14:textId="77777777" w:rsidR="002A41F1" w:rsidRDefault="002A41F1">
                        <w:pPr>
                          <w:overflowPunct w:val="0"/>
                          <w:spacing w:before="0" w:after="0"/>
                          <w:jc w:val="center"/>
                        </w:pPr>
                      </w:p>
                    </w:txbxContent>
                  </v:textbox>
                </v:rect>
                <v:rect id="Rectangle 7" o:spid="_x0000_s1028" style="position:absolute;left:1829520;width:1755000;height:570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" filled="f" strokeweight=".53mm">
                  <v:textbox inset="1.76mm,1.76mm,1.76mm,1.76mm">
                    <w:txbxContent>
                      <w:p w14:paraId="413904D6" w14:textId="77777777" w:rsidR="002A41F1" w:rsidRDefault="00F93CE7">
                        <w:pPr>
                          <w:overflowPunct w:val="0"/>
                          <w:spacing w:before="0" w:after="0"/>
                          <w:jc w:val="center"/>
                        </w:pPr>
                        <w:r>
                          <w:rPr>
                            <w:b/>
                            <w:bCs/>
                            <w:sz w:val="28"/>
                            <w:szCs w:val="28"/>
                            <w:lang w:val="en-CA" w:eastAsia="en-US"/>
                          </w:rPr>
                          <w:t xml:space="preserve">Read a data file </w:t>
                        </w:r>
                      </w:p>
                      <w:p w14:paraId="437B6FD7" w14:textId="77777777" w:rsidR="002A41F1" w:rsidRDefault="00F93CE7">
                        <w:pPr>
                          <w:overflowPunct w:val="0"/>
                          <w:spacing w:before="0" w:after="0"/>
                          <w:jc w:val="center"/>
                        </w:pPr>
                        <w:r>
                          <w:rPr>
                            <w:b/>
                            <w:bCs/>
                            <w:szCs w:val="24"/>
                            <w:lang w:val="en-CA" w:eastAsia="en-US"/>
                          </w:rPr>
                          <w:t>(</w:t>
                        </w:r>
                        <w:proofErr w:type="spellStart"/>
                        <w:r>
                          <w:rPr>
                            <w:b/>
                            <w:bCs/>
                            <w:szCs w:val="24"/>
                            <w:lang w:val="en-CA" w:eastAsia="en-US"/>
                          </w:rPr>
                          <w:t>epx</w:t>
                        </w:r>
                        <w:proofErr w:type="spellEnd"/>
                        <w:r>
                          <w:rPr>
                            <w:b/>
                            <w:bCs/>
                            <w:szCs w:val="24"/>
                            <w:lang w:val="en-CA" w:eastAsia="en-US"/>
                          </w:rPr>
                          <w:t xml:space="preserve">, csv, </w:t>
                        </w:r>
                        <w:proofErr w:type="spellStart"/>
                        <w:r>
                          <w:rPr>
                            <w:b/>
                            <w:bCs/>
                            <w:szCs w:val="24"/>
                            <w:lang w:val="en-CA" w:eastAsia="en-US"/>
                          </w:rPr>
                          <w:t>dta</w:t>
                        </w:r>
                        <w:proofErr w:type="spellEnd"/>
                        <w:r>
                          <w:rPr>
                            <w:b/>
                            <w:bCs/>
                            <w:szCs w:val="24"/>
                            <w:lang w:val="en-CA" w:eastAsia="en-US"/>
                          </w:rPr>
                          <w:t>, rec)</w:t>
                        </w:r>
                      </w:p>
                    </w:txbxContent>
                  </v:textbox>
                </v:rect>
                <v:rect id="Rectangle 8" o:spid="_x0000_s1029" style="position:absolute;left:3772440;top:228600;width:3085560;height:684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" filled="f" strokecolor="blue" strokeweight=".26mm">
                  <v:textbox inset="1.01mm,1.99mm,1.01mm,1.99mm">
                    <w:txbxContent>
                      <w:p w14:paraId="1A1E5C23" w14:textId="77777777" w:rsidR="002A41F1" w:rsidRDefault="00F93CE7">
                        <w:pPr>
                          <w:overflowPunct w:val="0"/>
                          <w:spacing w:before="0" w:after="0"/>
                        </w:pPr>
                        <w:r>
                          <w:rPr>
                            <w:szCs w:val="24"/>
                            <w:lang w:val="en-CA" w:eastAsia="en-US"/>
                          </w:rPr>
                          <w:t>For files with metadata (</w:t>
                        </w:r>
                        <w:proofErr w:type="spellStart"/>
                        <w:r>
                          <w:rPr>
                            <w:szCs w:val="24"/>
                            <w:lang w:val="en-CA" w:eastAsia="en-US"/>
                          </w:rPr>
                          <w:t>epx</w:t>
                        </w:r>
                        <w:proofErr w:type="spellEnd"/>
                        <w:r>
                          <w:rPr>
                            <w:szCs w:val="24"/>
                            <w:lang w:val="en-CA" w:eastAsia="en-US"/>
                          </w:rPr>
                          <w:t xml:space="preserve">, </w:t>
                        </w:r>
                        <w:proofErr w:type="spellStart"/>
                        <w:r>
                          <w:rPr>
                            <w:szCs w:val="24"/>
                            <w:lang w:val="en-CA" w:eastAsia="en-US"/>
                          </w:rPr>
                          <w:t>dta</w:t>
                        </w:r>
                        <w:proofErr w:type="spellEnd"/>
                        <w:r>
                          <w:rPr>
                            <w:szCs w:val="24"/>
                            <w:lang w:val="en-CA" w:eastAsia="en-US"/>
                          </w:rPr>
                          <w:t>). Read variab</w:t>
                        </w:r>
                        <w:r>
                          <w:rPr>
                            <w:szCs w:val="24"/>
                            <w:lang w:val="en-CA" w:eastAsia="en-US"/>
                          </w:rPr>
                          <w:t xml:space="preserve">le + value labels </w:t>
                        </w:r>
                        <w:proofErr w:type="gramStart"/>
                        <w:r>
                          <w:rPr>
                            <w:szCs w:val="24"/>
                            <w:lang w:val="en-CA" w:eastAsia="en-US"/>
                          </w:rPr>
                          <w:t>and  further</w:t>
                        </w:r>
                        <w:proofErr w:type="gramEnd"/>
                        <w:r>
                          <w:rPr>
                            <w:szCs w:val="24"/>
                            <w:lang w:val="en-CA" w:eastAsia="en-US"/>
                          </w:rPr>
                          <w:t xml:space="preserve"> project information (</w:t>
                        </w:r>
                        <w:proofErr w:type="spellStart"/>
                        <w:r>
                          <w:rPr>
                            <w:szCs w:val="24"/>
                            <w:lang w:val="en-CA" w:eastAsia="en-US"/>
                          </w:rPr>
                          <w:t>epx</w:t>
                        </w:r>
                        <w:proofErr w:type="spellEnd"/>
                        <w:r>
                          <w:rPr>
                            <w:szCs w:val="24"/>
                            <w:lang w:val="en-CA" w:eastAsia="en-US"/>
                          </w:rPr>
                          <w:t>), including missing value definitions.</w:t>
                        </w:r>
                      </w:p>
                    </w:txbxContent>
                  </v:textbox>
                </v:rect>
                <v:rect id="Rectangle 9" o:spid="_x0000_s1030" style="position:absolute;left:5259240;top:1143000;width:1370160;height:1942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" filled="f" strokecolor="blue" strokeweight=".35mm">
                  <v:textbox inset="1.76mm,1.76mm,1.76mm,1.76mm">
                    <w:txbxContent>
                      <w:p w14:paraId="2EFE9928" w14:textId="77777777" w:rsidR="002A41F1" w:rsidRDefault="00F93CE7">
                        <w:pPr>
                          <w:overflowPunct w:val="0"/>
                          <w:spacing w:before="0" w:after="0"/>
                        </w:pPr>
                        <w:r>
                          <w:rPr>
                            <w:szCs w:val="24"/>
                            <w:lang w:val="en-CA" w:eastAsia="en-US"/>
                          </w:rPr>
                          <w:t xml:space="preserve">Add new variables </w:t>
                        </w:r>
                        <w:r>
                          <w:rPr>
                            <w:b/>
                            <w:bCs/>
                            <w:szCs w:val="24"/>
                            <w:lang w:val="en-CA" w:eastAsia="en-US"/>
                          </w:rPr>
                          <w:t xml:space="preserve">new </w:t>
                        </w:r>
                        <w:proofErr w:type="spellStart"/>
                        <w:r>
                          <w:rPr>
                            <w:b/>
                            <w:bCs/>
                            <w:szCs w:val="24"/>
                            <w:lang w:val="en-CA" w:eastAsia="en-US"/>
                          </w:rPr>
                          <w:t>var</w:t>
                        </w:r>
                        <w:proofErr w:type="spellEnd"/>
                        <w:r>
                          <w:rPr>
                            <w:b/>
                            <w:bCs/>
                            <w:szCs w:val="24"/>
                            <w:lang w:val="en-CA" w:eastAsia="en-US"/>
                          </w:rPr>
                          <w:t xml:space="preserve"> </w:t>
                        </w:r>
                      </w:p>
                      <w:p w14:paraId="7846686C" w14:textId="77777777" w:rsidR="002A41F1" w:rsidRDefault="002A41F1">
                        <w:pPr>
                          <w:overflowPunct w:val="0"/>
                          <w:spacing w:before="0" w:after="0"/>
                        </w:pPr>
                      </w:p>
                      <w:p w14:paraId="4020EFB8" w14:textId="77777777" w:rsidR="002A41F1" w:rsidRDefault="00F93CE7">
                        <w:pPr>
                          <w:overflowPunct w:val="0"/>
                          <w:spacing w:before="0" w:after="0"/>
                        </w:pPr>
                        <w:r>
                          <w:rPr>
                            <w:szCs w:val="24"/>
                            <w:lang w:val="en-CA" w:eastAsia="en-US"/>
                          </w:rPr>
                          <w:t xml:space="preserve">Change contents of variables </w:t>
                        </w:r>
                      </w:p>
                      <w:p w14:paraId="4A9942AE" w14:textId="77777777" w:rsidR="002A41F1" w:rsidRDefault="00F93CE7">
                        <w:pPr>
                          <w:overflowPunct w:val="0"/>
                          <w:spacing w:before="0" w:after="0"/>
                        </w:pPr>
                        <w:r>
                          <w:rPr>
                            <w:b/>
                            <w:bCs/>
                            <w:szCs w:val="24"/>
                            <w:lang w:val="en-CA" w:eastAsia="en-US"/>
                          </w:rPr>
                          <w:t xml:space="preserve">edit </w:t>
                        </w:r>
                      </w:p>
                      <w:p w14:paraId="749FE912" w14:textId="77777777" w:rsidR="002A41F1" w:rsidRDefault="00F93CE7">
                        <w:pPr>
                          <w:overflowPunct w:val="0"/>
                          <w:spacing w:before="0" w:after="0"/>
                        </w:pPr>
                        <w:r>
                          <w:rPr>
                            <w:b/>
                            <w:bCs/>
                            <w:szCs w:val="24"/>
                            <w:lang w:val="en-CA" w:eastAsia="en-US"/>
                          </w:rPr>
                          <w:t>if ... then ...,</w:t>
                        </w:r>
                      </w:p>
                      <w:p w14:paraId="35BD4BE7" w14:textId="77777777" w:rsidR="002A41F1" w:rsidRDefault="00F93CE7">
                        <w:pPr>
                          <w:overflowPunct w:val="0"/>
                          <w:spacing w:before="0" w:after="0"/>
                        </w:pPr>
                        <w:r>
                          <w:rPr>
                            <w:b/>
                            <w:bCs/>
                            <w:szCs w:val="24"/>
                            <w:lang w:val="en-CA" w:eastAsia="en-US"/>
                          </w:rPr>
                          <w:t xml:space="preserve">select ... do </w:t>
                        </w:r>
                      </w:p>
                      <w:p w14:paraId="3A15BA34" w14:textId="77777777" w:rsidR="002A41F1" w:rsidRDefault="00F93CE7">
                        <w:pPr>
                          <w:overflowPunct w:val="0"/>
                          <w:spacing w:before="0" w:after="0"/>
                        </w:pPr>
                        <w:r>
                          <w:rPr>
                            <w:szCs w:val="24"/>
                            <w:lang w:val="en-CA" w:eastAsia="en-US"/>
                          </w:rPr>
                          <w:t xml:space="preserve">Change sorting </w:t>
                        </w:r>
                      </w:p>
                      <w:p w14:paraId="6E953C32" w14:textId="77777777" w:rsidR="002A41F1" w:rsidRDefault="00F93CE7">
                        <w:pPr>
                          <w:overflowPunct w:val="0"/>
                          <w:spacing w:before="0" w:after="0"/>
                        </w:pPr>
                        <w:r>
                          <w:rPr>
                            <w:b/>
                            <w:bCs/>
                            <w:szCs w:val="24"/>
                            <w:lang w:val="en-CA" w:eastAsia="en-US"/>
                          </w:rPr>
                          <w:t xml:space="preserve">sort </w:t>
                        </w:r>
                        <w:r>
                          <w:rPr>
                            <w:szCs w:val="24"/>
                            <w:lang w:val="en-CA" w:eastAsia="en-US"/>
                          </w:rPr>
                          <w:t>command</w:t>
                        </w:r>
                        <w:r>
                          <w:rPr>
                            <w:b/>
                            <w:bCs/>
                            <w:szCs w:val="24"/>
                            <w:lang w:val="en-CA" w:eastAsia="en-US"/>
                          </w:rPr>
                          <w:t xml:space="preserve"> </w:t>
                        </w:r>
                      </w:p>
                    </w:txbxContent>
                  </v:textbox>
                </v:rect>
                <v:line id="Straight Connector 10" o:spid="_x0000_s1031" style="position:absolute;visibility:visible;mso-wrap-style:square" from="3543840,1372320" to="5258520,1373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" strokeweight=".71mm">
                  <v:stroke endarrow="block" joinstyle="miter"/>
                </v:line>
                <v:line id="Straight Connector 11" o:spid="_x0000_s1032" style="position:absolute;flip:x;visibility:visible;mso-wrap-style:square" from="4801320,1943640" to="5258520,1943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" strokeweight=".71mm">
                  <v:stroke endarrow="block" joinstyle="miter"/>
                </v:line>
                <v:line id="Straight Connector 12" o:spid="_x0000_s1033" style="position:absolute;flip:x;visibility:visible;mso-wrap-style:square" from="2629440,800280" to="3771000,8002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" strokecolor="blue" strokeweight=".71mm">
                  <v:stroke endarrow="block" joinstyle="miter"/>
                </v:line>
                <v:rect id="Rectangle 13" o:spid="_x0000_s1034" style="position:absolute;left:3886920;top:1715040;width:912960;height:455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" filled="f" strokecolor="blue" strokeweight=".35mm">
                  <v:textbox inset="1.01mm,1.76mm,1.01mm,1.76mm">
                    <w:txbxContent>
                      <w:p w14:paraId="40FDC6CB" w14:textId="77777777" w:rsidR="002A41F1" w:rsidRDefault="00F93CE7">
                        <w:pPr>
                          <w:overflowPunct w:val="0"/>
                          <w:spacing w:before="0" w:after="0"/>
                          <w:jc w:val="center"/>
                        </w:pPr>
                        <w:r>
                          <w:rPr>
                            <w:b/>
                            <w:bCs/>
                            <w:szCs w:val="24"/>
                            <w:lang w:val="en-CA" w:eastAsia="en-US"/>
                          </w:rPr>
                          <w:t>Modify data in memory</w:t>
                        </w:r>
                      </w:p>
                      <w:p w14:paraId="62C02400" w14:textId="77777777" w:rsidR="002A41F1" w:rsidRDefault="002A41F1">
                        <w:pPr>
                          <w:overflowPunct w:val="0"/>
                          <w:spacing w:before="0" w:after="0"/>
                          <w:jc w:val="center"/>
                        </w:pPr>
                      </w:p>
                    </w:txbxContent>
                  </v:textbox>
                </v:rect>
                <v:line id="Straight Connector 14" o:spid="_x0000_s1035" style="position:absolute;visibility:visible;mso-wrap-style:square" from="2629440,3315240" to="2629440,4045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" strokeweight=".53mm">
                  <v:stroke endarrow="block" joinstyle="miter"/>
                </v:line>
                <v:line id="Straight Connector 15" o:spid="_x0000_s1036" style="position:absolute;flip:x;visibility:visible;mso-wrap-style:square" from="3543840,1943640" to="3886200,1943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" strokeweight=".71mm">
                  <v:stroke endarrow="block" joinstyle="miter"/>
                </v:line>
                <v:rect id="Rectangle 16" o:spid="_x0000_s1037" style="position:absolute;top:1715040;width:1370160;height:455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" filled="f" strokecolor="red" strokeweight=".35mm">
                  <v:textbox inset="1.01mm,1.76mm,1.01mm,1.76mm">
                    <w:txbxContent>
                      <w:p w14:paraId="1686C264" w14:textId="77777777" w:rsidR="002A41F1" w:rsidRDefault="00F93CE7">
                        <w:pPr>
                          <w:overflowPunct w:val="0"/>
                          <w:spacing w:before="0" w:after="0"/>
                          <w:jc w:val="center"/>
                        </w:pPr>
                        <w:r>
                          <w:rPr>
                            <w:b/>
                            <w:bCs/>
                            <w:szCs w:val="24"/>
                            <w:lang w:val="en-CA" w:eastAsia="en-US"/>
                          </w:rPr>
                          <w:t xml:space="preserve">Save data to disk </w:t>
                        </w:r>
                      </w:p>
                      <w:p w14:paraId="4ADC435B" w14:textId="77777777" w:rsidR="002A41F1" w:rsidRDefault="00F93CE7">
                        <w:pPr>
                          <w:overflowPunct w:val="0"/>
                          <w:spacing w:before="0" w:after="0"/>
                          <w:jc w:val="center"/>
                        </w:pPr>
                        <w:r>
                          <w:rPr>
                            <w:szCs w:val="24"/>
                            <w:lang w:val="en-CA" w:eastAsia="en-US"/>
                          </w:rPr>
                          <w:t xml:space="preserve">Command </w:t>
                        </w:r>
                        <w:proofErr w:type="gramStart"/>
                        <w:r>
                          <w:rPr>
                            <w:b/>
                            <w:bCs/>
                            <w:szCs w:val="24"/>
                            <w:lang w:val="en-CA" w:eastAsia="en-US"/>
                          </w:rPr>
                          <w:t>save</w:t>
                        </w:r>
                        <w:proofErr w:type="gramEnd"/>
                      </w:p>
                      <w:p w14:paraId="7F10D7C6" w14:textId="77777777" w:rsidR="002A41F1" w:rsidRDefault="002A41F1">
                        <w:pPr>
                          <w:overflowPunct w:val="0"/>
                          <w:spacing w:before="0" w:after="0"/>
                          <w:jc w:val="center"/>
                        </w:pPr>
                      </w:p>
                    </w:txbxContent>
                  </v:textbox>
                </v:rect>
                <v:line id="Straight Connector 17" o:spid="_x0000_s1038" style="position:absolute;visibility:visible;mso-wrap-style:square" from="1371600,1943640" to="2171160,1943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" strokeweight=".71mm">
                  <v:stroke startarrow="block" joinstyle="miter"/>
                </v:line>
                <v:rect id="Rectangle 18" o:spid="_x0000_s1039" style="position:absolute;left:2058120;top:4001760;width:1370160;height:570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" filled="f" strokeweight=".53mm">
                  <v:textbox inset="1.01mm,1.76mm,1.01mm,1.76mm">
                    <w:txbxContent>
                      <w:p w14:paraId="67D25A58" w14:textId="77777777" w:rsidR="002A41F1" w:rsidRDefault="00F93CE7">
                        <w:pPr>
                          <w:overflowPunct w:val="0"/>
                          <w:spacing w:before="0" w:after="0"/>
                          <w:jc w:val="center"/>
                        </w:pPr>
                        <w:r>
                          <w:rPr>
                            <w:b/>
                            <w:bCs/>
                            <w:szCs w:val="24"/>
                            <w:lang w:val="en-CA" w:eastAsia="en-US"/>
                          </w:rPr>
                          <w:t xml:space="preserve">Show results on the Screen </w:t>
                        </w:r>
                      </w:p>
                      <w:p w14:paraId="0BE0BFEF" w14:textId="77777777" w:rsidR="002A41F1" w:rsidRDefault="002A41F1">
                        <w:pPr>
                          <w:overflowPunct w:val="0"/>
                          <w:spacing w:before="0" w:after="0"/>
                          <w:jc w:val="center"/>
                        </w:pPr>
                      </w:p>
                    </w:txbxContent>
                  </v:textbox>
                </v:rect>
                <v:line id="Straight Connector 19" o:spid="_x0000_s1040" style="position:absolute;flip:x;visibility:visible;mso-wrap-style:square" from="1371600,4230360" to="2057400,4230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" strokeweight=".53mm">
                  <v:stroke joinstyle="miter"/>
                </v:line>
                <v:rect id="Rectangle 20" o:spid="_x0000_s1041" style="position:absolute;top:4160520;width:1141560;height:912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" filled="f" strokecolor="red" strokeweight=".35mm">
                  <v:textbox inset="1.01mm,1.76mm,1.01mm,1.76mm">
                    <w:txbxContent>
                      <w:p w14:paraId="6F819563" w14:textId="77777777" w:rsidR="002A41F1" w:rsidRDefault="00F93CE7">
                        <w:pPr>
                          <w:overflowPunct w:val="0"/>
                          <w:spacing w:before="0" w:after="0"/>
                          <w:jc w:val="center"/>
                        </w:pPr>
                        <w:r>
                          <w:rPr>
                            <w:szCs w:val="24"/>
                            <w:lang w:val="en-CA" w:eastAsia="en-US"/>
                          </w:rPr>
                          <w:t xml:space="preserve">Write results to disk: </w:t>
                        </w:r>
                      </w:p>
                      <w:p w14:paraId="594CD9CB" w14:textId="77777777" w:rsidR="002A41F1" w:rsidRDefault="00F93CE7">
                        <w:pPr>
                          <w:overflowPunct w:val="0"/>
                          <w:spacing w:before="0" w:after="0"/>
                        </w:pPr>
                        <w:r>
                          <w:rPr>
                            <w:b/>
                            <w:bCs/>
                            <w:szCs w:val="24"/>
                            <w:lang w:val="en-CA" w:eastAsia="en-US"/>
                          </w:rPr>
                          <w:t xml:space="preserve">save </w:t>
                        </w:r>
                        <w:proofErr w:type="gramStart"/>
                        <w:r>
                          <w:rPr>
                            <w:b/>
                            <w:bCs/>
                            <w:szCs w:val="24"/>
                            <w:lang w:val="en-CA" w:eastAsia="en-US"/>
                          </w:rPr>
                          <w:t>... !output</w:t>
                        </w:r>
                        <w:proofErr w:type="gramEnd"/>
                      </w:p>
                    </w:txbxContent>
                  </v:textbox>
                </v:rect>
                <v:rect id="Rectangle 21" o:spid="_x0000_s1042" style="position:absolute;left:1943640;top:2858040;width:1941840;height:455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" filled="f" strokeweight=".53mm">
                  <v:textbox inset="1.76mm,1.76mm,1.76mm,1.76mm">
                    <w:txbxContent>
                      <w:p w14:paraId="2A03175E" w14:textId="77777777" w:rsidR="002A41F1" w:rsidRDefault="00F93CE7">
                        <w:pPr>
                          <w:overflowPunct w:val="0"/>
                          <w:spacing w:before="0" w:after="0"/>
                        </w:pPr>
                        <w:proofErr w:type="gramStart"/>
                        <w:r>
                          <w:rPr>
                            <w:b/>
                            <w:bCs/>
                            <w:szCs w:val="24"/>
                            <w:lang w:val="en-CA" w:eastAsia="en-US"/>
                          </w:rPr>
                          <w:t>”Next</w:t>
                        </w:r>
                        <w:proofErr w:type="gramEnd"/>
                        <w:r>
                          <w:rPr>
                            <w:b/>
                            <w:bCs/>
                            <w:szCs w:val="24"/>
                            <w:lang w:val="en-CA" w:eastAsia="en-US"/>
                          </w:rPr>
                          <w:t>” Analysis command</w:t>
                        </w:r>
                        <w:r>
                          <w:rPr>
                            <w:b/>
                            <w:bCs/>
                            <w:sz w:val="32"/>
                            <w:szCs w:val="32"/>
                            <w:lang w:val="en-CA" w:eastAsia="en-US"/>
                          </w:rPr>
                          <w:t xml:space="preserve"> </w:t>
                        </w:r>
                      </w:p>
                    </w:txbxContent>
                  </v:textbox>
                </v:rect>
                <v:line id="Straight Connector 22" o:spid="_x0000_s1043" style="position:absolute;visibility:visible;mso-wrap-style:square" from="2629440,2172240" to="2629440,2857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" strokeweight=".53mm">
                  <v:stroke endarrow="block" joinstyle="miter"/>
                </v:line>
                <v:line id="Straight Connector 23" o:spid="_x0000_s1044" style="position:absolute;flip:x;visibility:visible;mso-wrap-style:square" from="1143000,4389120" to="2057400,4389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" strokeweight=".71mm">
                  <v:stroke endarrow="block" joinstyle="miter"/>
                </v:line>
                <v:line id="Straight Connector 24" o:spid="_x0000_s1045" style="position:absolute;flip:x;visibility:visible;mso-wrap-style:square" from="1371600,3201120" to="1942560,3201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" strokeweight=".53mm">
                  <v:stroke startarrow="block" joinstyle="miter"/>
                </v:line>
                <v:line id="Straight Connector 25" o:spid="_x0000_s1046" style="position:absolute;flip:y;visibility:visible;mso-wrap-style:square" from="1371600,3201120" to="1371600,423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" strokeweight=".53mm">
                  <v:stroke joinstyle="miter"/>
                </v:line>
                <v:line id="Straight Connector 26" o:spid="_x0000_s1047" style="position:absolute;visibility:visible;mso-wrap-style:square" from="2629440,571680" to="2629440,1142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" strokeweight=".53mm">
                  <v:stroke endarrow="block" joinstyle="miter"/>
                </v:line>
                <v:line id="Straight Connector 27" o:spid="_x0000_s1048" style="position:absolute;flip:y;visibility:visible;mso-wrap-style:square" from="4344120,3016800" to="4344120,34732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" strokeweight=".71mm">
                  <v:stroke startarrow="block" joinstyle="miter"/>
                </v:line>
                <v:line id="Straight Connector 28" o:spid="_x0000_s1049" style="position:absolute;visibility:visible;mso-wrap-style:square" from="3886920,3016800" to="4343400,30168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" strokeweight="1.06mm">
                  <v:stroke joinstyle="miter" endcap="round"/>
                </v:line>
                <v:rect id="Rectangle 29" o:spid="_x0000_s1050" style="position:absolute;left:4229640;top:3474000;width:1370880;height:570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" filled="f" strokeweight=".53mm">
                  <v:textbox inset="1.01mm,1.76mm,1.01mm,1.76mm">
                    <w:txbxContent>
                      <w:p w14:paraId="5F84AD19" w14:textId="77777777" w:rsidR="002A41F1" w:rsidRDefault="00F93CE7">
                        <w:pPr>
                          <w:overflowPunct w:val="0"/>
                          <w:spacing w:before="0" w:after="0"/>
                          <w:jc w:val="center"/>
                        </w:pPr>
                        <w:r>
                          <w:rPr>
                            <w:b/>
                            <w:bCs/>
                            <w:szCs w:val="24"/>
                            <w:lang w:val="en-CA" w:eastAsia="en-US"/>
                          </w:rPr>
                          <w:t>Stop Analysis</w:t>
                        </w:r>
                      </w:p>
                      <w:p w14:paraId="7FF193A3" w14:textId="77777777" w:rsidR="002A41F1" w:rsidRDefault="00F93CE7">
                        <w:pPr>
                          <w:overflowPunct w:val="0"/>
                          <w:spacing w:before="0" w:after="0"/>
                          <w:jc w:val="center"/>
                        </w:pPr>
                        <w:r>
                          <w:rPr>
                            <w:szCs w:val="24"/>
                            <w:lang w:val="en-CA" w:eastAsia="en-US"/>
                          </w:rPr>
                          <w:t>quit or exit</w:t>
                        </w:r>
                      </w:p>
                      <w:p w14:paraId="71B9C235" w14:textId="77777777" w:rsidR="002A41F1" w:rsidRDefault="002A41F1">
                        <w:pPr>
                          <w:overflowPunct w:val="0"/>
                          <w:spacing w:before="0" w:after="0"/>
                          <w:jc w:val="center"/>
                        </w:pPr>
                      </w:p>
                    </w:txbxContent>
                  </v:textbox>
                </v:rect>
                <v:rect id="Rectangle 30" o:spid="_x0000_s1051" style="position:absolute;left:5259240;top:4389120;width:1370160;height:684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" filled="f" strokecolor="red" strokeweight=".35mm">
                  <v:textbox inset="1.01mm,1.76mm,1.01mm,1.76mm">
                    <w:txbxContent>
                      <w:p w14:paraId="388DD088" w14:textId="77777777" w:rsidR="002A41F1" w:rsidRDefault="00F93CE7">
                        <w:pPr>
                          <w:overflowPunct w:val="0"/>
                          <w:spacing w:before="0" w:after="0"/>
                          <w:jc w:val="center"/>
                        </w:pPr>
                        <w:r>
                          <w:rPr>
                            <w:szCs w:val="24"/>
                            <w:lang w:val="en-CA" w:eastAsia="en-US"/>
                          </w:rPr>
                          <w:t xml:space="preserve">All commands are saved </w:t>
                        </w:r>
                        <w:proofErr w:type="gramStart"/>
                        <w:r>
                          <w:rPr>
                            <w:szCs w:val="24"/>
                            <w:lang w:val="en-CA" w:eastAsia="en-US"/>
                          </w:rPr>
                          <w:t xml:space="preserve">in  </w:t>
                        </w:r>
                        <w:proofErr w:type="spellStart"/>
                        <w:r>
                          <w:rPr>
                            <w:szCs w:val="24"/>
                            <w:lang w:val="en-CA" w:eastAsia="en-US"/>
                          </w:rPr>
                          <w:t>commandlog.pgm</w:t>
                        </w:r>
                        <w:proofErr w:type="spellEnd"/>
                        <w:proofErr w:type="gramEnd"/>
                        <w:r>
                          <w:rPr>
                            <w:szCs w:val="24"/>
                            <w:lang w:val="en-CA" w:eastAsia="en-US"/>
                          </w:rPr>
                          <w:t xml:space="preserve"> </w:t>
                        </w:r>
                      </w:p>
                    </w:txbxContent>
                  </v:textbox>
                </v:rect>
                <v:line id="Straight Connector 31" o:spid="_x0000_s1052" style="position:absolute;visibility:visible;mso-wrap-style:square" from="4801320,4046400" to="4801320,4731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" strokeweight=".53mm">
                  <v:stroke joinstyle="miter"/>
                </v:line>
                <v:line id="Straight Connector 32" o:spid="_x0000_s1053" style="position:absolute;flip:x;visibility:visible;mso-wrap-style:square" from="4801320,4732200" to="5258520,4732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" strokeweight=".53mm">
                  <v:stroke startarrow="block" joinstyle="miter"/>
                </v:line>
                <w10:wrap type="square"/>
              </v:group>
            </w:pict>
          </mc:Fallback>
        </mc:AlternateContent>
      </w:r>
      <w:r>
        <w:rPr>
          <w:lang w:val="en-GB"/>
        </w:rPr>
        <w:t>Flowsheet of working with EpiData Analysis</w:t>
      </w:r>
      <w:r>
        <w:rPr>
          <w:lang w:val="en-GB"/>
        </w:rPr>
        <w:t xml:space="preserve"> </w:t>
      </w:r>
    </w:p>
    <w:p w14:paraId="11ADA1EF" w14:textId="77777777" w:rsidR="002A41F1" w:rsidRDefault="002A41F1">
      <w:pPr>
        <w:jc w:val="both"/>
        <w:rPr>
          <w:lang w:val="en-GB"/>
        </w:rPr>
      </w:pPr>
    </w:p>
    <w:p w14:paraId="4D29FB01" w14:textId="52F90EE0" w:rsidR="002A41F1" w:rsidDel="00F0420C" w:rsidRDefault="00F93CE7" w:rsidP="00F0420C">
      <w:pPr>
        <w:pStyle w:val="Heading2"/>
        <w:rPr>
          <w:del w:id="473" w:author="Jamie Hockin" w:date="2018-05-01T11:46:00Z"/>
        </w:rPr>
        <w:pPrChange w:id="474" w:author="Jamie Hockin" w:date="2018-05-01T11:46:00Z">
          <w:pPr>
            <w:jc w:val="both"/>
          </w:pPr>
        </w:pPrChange>
      </w:pPr>
      <w:del w:id="475" w:author="Jamie Hockin" w:date="2018-05-01T11:46:00Z">
        <w:r w:rsidDel="00F0420C">
          <w:rPr>
            <w:lang w:val="en-GB"/>
          </w:rPr>
          <w:delText xml:space="preserve">  </w:delText>
        </w:r>
      </w:del>
    </w:p>
    <w:p w14:paraId="5E8F4382" w14:textId="37BC84D9" w:rsidR="002A41F1" w:rsidDel="00F0420C" w:rsidRDefault="002A41F1" w:rsidP="00F0420C">
      <w:pPr>
        <w:pStyle w:val="Heading2"/>
        <w:rPr>
          <w:del w:id="476" w:author="Jamie Hockin" w:date="2018-05-01T11:46:00Z"/>
        </w:rPr>
        <w:pPrChange w:id="477" w:author="Jamie Hockin" w:date="2018-05-01T11:46:00Z">
          <w:pPr>
            <w:jc w:val="both"/>
          </w:pPr>
        </w:pPrChange>
      </w:pPr>
    </w:p>
    <w:p w14:paraId="391DAC84" w14:textId="56415657" w:rsidR="002A41F1" w:rsidDel="00F0420C" w:rsidRDefault="002A41F1" w:rsidP="00F0420C">
      <w:pPr>
        <w:pStyle w:val="Heading2"/>
        <w:rPr>
          <w:del w:id="478" w:author="Jamie Hockin" w:date="2018-05-01T11:46:00Z"/>
        </w:rPr>
        <w:pPrChange w:id="479" w:author="Jamie Hockin" w:date="2018-05-01T11:46:00Z">
          <w:pPr>
            <w:jc w:val="both"/>
          </w:pPr>
        </w:pPrChange>
      </w:pPr>
    </w:p>
    <w:p w14:paraId="42701912" w14:textId="31D8E28D" w:rsidR="002A41F1" w:rsidDel="00F0420C" w:rsidRDefault="002A41F1" w:rsidP="00F0420C">
      <w:pPr>
        <w:pStyle w:val="Heading2"/>
        <w:rPr>
          <w:del w:id="480" w:author="Jamie Hockin" w:date="2018-05-01T11:46:00Z"/>
          <w:sz w:val="28"/>
          <w:lang w:val="en-GB"/>
        </w:rPr>
        <w:pPrChange w:id="481" w:author="Jamie Hockin" w:date="2018-05-01T11:46:00Z">
          <w:pPr>
            <w:jc w:val="both"/>
          </w:pPr>
        </w:pPrChange>
      </w:pPr>
    </w:p>
    <w:p w14:paraId="617EAE90" w14:textId="5F8272DD" w:rsidR="002A41F1" w:rsidDel="00F0420C" w:rsidRDefault="00F93CE7" w:rsidP="00F0420C">
      <w:pPr>
        <w:pStyle w:val="Heading2"/>
        <w:rPr>
          <w:del w:id="482" w:author="Jamie Hockin" w:date="2018-05-01T11:46:00Z"/>
        </w:rPr>
        <w:pPrChange w:id="483" w:author="Jamie Hockin" w:date="2018-05-01T11:46:00Z">
          <w:pPr>
            <w:ind w:left="720" w:hanging="720"/>
            <w:jc w:val="both"/>
          </w:pPr>
        </w:pPrChange>
      </w:pPr>
      <w:del w:id="484" w:author="Jamie Hockin" w:date="2018-05-01T11:46:00Z">
        <w:r w:rsidDel="00F0420C">
          <w:rPr>
            <w:lang w:val="en-GB"/>
          </w:rPr>
          <w:delText>A. Start EpiData from either the programme group where you installed the program</w:delText>
        </w:r>
        <w:r w:rsidDel="00F0420C">
          <w:rPr>
            <w:lang w:val="en-GB"/>
          </w:rPr>
          <w:softHyphen/>
          <w:delText xml:space="preserve">me or an icon on Your desktop. </w:delText>
        </w:r>
      </w:del>
    </w:p>
    <w:p w14:paraId="53FBC126" w14:textId="2A7D84BE" w:rsidR="002A41F1" w:rsidDel="00F0420C" w:rsidRDefault="002A41F1" w:rsidP="00F0420C">
      <w:pPr>
        <w:pStyle w:val="Heading2"/>
        <w:rPr>
          <w:del w:id="485" w:author="Jamie Hockin" w:date="2018-05-01T11:46:00Z"/>
          <w:lang w:val="en-GB"/>
        </w:rPr>
        <w:pPrChange w:id="486" w:author="Jamie Hockin" w:date="2018-05-01T11:46:00Z">
          <w:pPr>
            <w:jc w:val="both"/>
          </w:pPr>
        </w:pPrChange>
      </w:pPr>
    </w:p>
    <w:p w14:paraId="7C2DABCA" w14:textId="2E350855" w:rsidR="002A41F1" w:rsidDel="00F0420C" w:rsidRDefault="00F93CE7" w:rsidP="00F0420C">
      <w:pPr>
        <w:pStyle w:val="Heading2"/>
        <w:rPr>
          <w:del w:id="487" w:author="Jamie Hockin" w:date="2018-05-01T11:46:00Z"/>
        </w:rPr>
        <w:pPrChange w:id="488" w:author="Jamie Hockin" w:date="2018-05-01T11:46:00Z">
          <w:pPr>
            <w:ind w:left="720" w:hanging="720"/>
            <w:jc w:val="both"/>
          </w:pPr>
        </w:pPrChange>
      </w:pPr>
      <w:del w:id="489" w:author="Jamie Hockin" w:date="2018-05-01T11:46:00Z">
        <w:r w:rsidDel="00F0420C">
          <w:rPr>
            <w:noProof/>
          </w:rPr>
          <w:drawing>
            <wp:anchor distT="182880" distB="182880" distL="274320" distR="0" simplePos="0" relativeHeight="12" behindDoc="0" locked="0" layoutInCell="1" allowOverlap="1" wp14:anchorId="1B395C01" wp14:editId="028B604B">
              <wp:simplePos x="0" y="0"/>
              <wp:positionH relativeFrom="column">
                <wp:posOffset>3264535</wp:posOffset>
              </wp:positionH>
              <wp:positionV relativeFrom="paragraph">
                <wp:posOffset>397510</wp:posOffset>
              </wp:positionV>
              <wp:extent cx="2936875" cy="1722120"/>
              <wp:effectExtent l="0" t="0" r="0" b="0"/>
              <wp:wrapSquare wrapText="larges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1"/>
                      <a:stretch>
                        <a:fillRect/>
                      </a:stretch>
                    </pic:blipFill>
                    <pic:spPr bwMode="auto">
                      <a:xfrm>
                        <a:off x="0" y="0"/>
                        <a:ext cx="2936875" cy="1722120"/>
                      </a:xfrm>
                      <a:prstGeom prst="rect">
                        <a:avLst/>
                      </a:prstGeom>
                    </pic:spPr>
                  </pic:pic>
                </a:graphicData>
              </a:graphic>
            </wp:anchor>
          </w:drawing>
        </w:r>
        <w:r w:rsidDel="00F0420C">
          <w:rPr>
            <w:lang w:val="en-GB"/>
          </w:rPr>
          <w:delText>B. First time you run EpiData Analysis You may want to change some defaults or font sizes. Look in the main menu under “Edit”</w:delText>
        </w:r>
        <w:r w:rsidDel="00F0420C">
          <w:rPr>
            <w:lang w:val="en-GB" w:eastAsia="en-US"/>
          </w:rPr>
          <w:delText xml:space="preserve"> </w:delText>
        </w:r>
        <w:r w:rsidDel="00F0420C">
          <w:rPr>
            <w:noProof/>
            <w:lang w:val="en-GB" w:eastAsia="en-US"/>
          </w:rPr>
          <w:drawing>
            <wp:inline distT="0" distB="0" distL="0" distR="0" wp14:anchorId="37F9CD20" wp14:editId="053F2118">
              <wp:extent cx="1498600" cy="74930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22"/>
                      <a:stretch>
                        <a:fillRect/>
                      </a:stretch>
                    </pic:blipFill>
                    <pic:spPr bwMode="auto">
                      <a:xfrm>
                        <a:off x="0" y="0"/>
                        <a:ext cx="1498600" cy="749300"/>
                      </a:xfrm>
                      <a:prstGeom prst="rect">
                        <a:avLst/>
                      </a:prstGeom>
                    </pic:spPr>
                  </pic:pic>
                </a:graphicData>
              </a:graphic>
            </wp:inline>
          </w:drawing>
        </w:r>
        <w:r w:rsidDel="00F0420C">
          <w:rPr>
            <w:lang w:val="en-GB"/>
          </w:rPr>
          <w:delText xml:space="preserve">. </w:delText>
        </w:r>
      </w:del>
    </w:p>
    <w:p w14:paraId="7F244E2E" w14:textId="438D75CD" w:rsidR="002A41F1" w:rsidDel="00F0420C" w:rsidRDefault="002A41F1" w:rsidP="00F0420C">
      <w:pPr>
        <w:pStyle w:val="Heading2"/>
        <w:rPr>
          <w:del w:id="490" w:author="Jamie Hockin" w:date="2018-05-01T11:46:00Z"/>
          <w:lang w:val="en-GB"/>
        </w:rPr>
        <w:pPrChange w:id="491" w:author="Jamie Hockin" w:date="2018-05-01T11:46:00Z">
          <w:pPr>
            <w:ind w:left="720" w:hanging="720"/>
            <w:jc w:val="both"/>
          </w:pPr>
        </w:pPrChange>
      </w:pPr>
    </w:p>
    <w:p w14:paraId="2ED826D5" w14:textId="3C1F2D11" w:rsidR="002A41F1" w:rsidDel="00F0420C" w:rsidRDefault="00F93CE7" w:rsidP="00F0420C">
      <w:pPr>
        <w:pStyle w:val="Heading2"/>
        <w:rPr>
          <w:del w:id="492" w:author="Jamie Hockin" w:date="2018-05-01T11:46:00Z"/>
        </w:rPr>
        <w:pPrChange w:id="493" w:author="Jamie Hockin" w:date="2018-05-01T11:46:00Z">
          <w:pPr>
            <w:ind w:left="720" w:hanging="720"/>
            <w:jc w:val="both"/>
          </w:pPr>
        </w:pPrChange>
      </w:pPr>
      <w:del w:id="494" w:author="Jamie Hockin" w:date="2018-05-01T11:46:00Z">
        <w:r w:rsidDel="00F0420C">
          <w:rPr>
            <w:lang w:val="en-GB"/>
          </w:rPr>
          <w:delText>If you</w:delText>
        </w:r>
        <w:r w:rsidDel="00F0420C">
          <w:rPr>
            <w:lang w:val="en-GB"/>
          </w:rPr>
          <w:delText xml:space="preserve"> want to change these permanently then start instead the "preferences", which will open the editor. Here you may either add history or insert all possible set options. </w:delText>
        </w:r>
      </w:del>
    </w:p>
    <w:p w14:paraId="3556976A" w14:textId="1310AE02" w:rsidR="002A41F1" w:rsidDel="00F0420C" w:rsidRDefault="002A41F1" w:rsidP="00F0420C">
      <w:pPr>
        <w:pStyle w:val="Heading2"/>
        <w:rPr>
          <w:del w:id="495" w:author="Jamie Hockin" w:date="2018-05-01T11:46:00Z"/>
          <w:lang w:val="en-GB"/>
        </w:rPr>
        <w:pPrChange w:id="496" w:author="Jamie Hockin" w:date="2018-05-01T11:46:00Z">
          <w:pPr>
            <w:ind w:left="720" w:hanging="720"/>
            <w:jc w:val="both"/>
          </w:pPr>
        </w:pPrChange>
      </w:pPr>
    </w:p>
    <w:p w14:paraId="55FB95C6" w14:textId="7E5CF8A6" w:rsidR="002A41F1" w:rsidDel="00F0420C" w:rsidRDefault="00F93CE7" w:rsidP="00F0420C">
      <w:pPr>
        <w:pStyle w:val="Heading2"/>
        <w:rPr>
          <w:del w:id="497" w:author="Jamie Hockin" w:date="2018-05-01T11:46:00Z"/>
        </w:rPr>
        <w:pPrChange w:id="498" w:author="Jamie Hockin" w:date="2018-05-01T11:46:00Z">
          <w:pPr>
            <w:ind w:left="720" w:hanging="720"/>
            <w:jc w:val="both"/>
          </w:pPr>
        </w:pPrChange>
      </w:pPr>
      <w:del w:id="499" w:author="Jamie Hockin" w:date="2018-05-01T11:46:00Z">
        <w:r w:rsidDel="00F0420C">
          <w:rPr>
            <w:lang w:val="en-GB"/>
          </w:rPr>
          <w:delText>C. You may then run (see editor menu) the sets defined or save and restart the softwar</w:delText>
        </w:r>
        <w:r w:rsidDel="00F0420C">
          <w:rPr>
            <w:lang w:val="en-GB"/>
          </w:rPr>
          <w:delText xml:space="preserve">e. </w:delText>
        </w:r>
      </w:del>
    </w:p>
    <w:p w14:paraId="2FADA5B9" w14:textId="4FBBFB34" w:rsidR="002A41F1" w:rsidDel="00F0420C" w:rsidRDefault="002A41F1" w:rsidP="00F0420C">
      <w:pPr>
        <w:pStyle w:val="Heading2"/>
        <w:rPr>
          <w:del w:id="500" w:author="Jamie Hockin" w:date="2018-05-01T11:46:00Z"/>
          <w:lang w:val="en-GB"/>
        </w:rPr>
        <w:pPrChange w:id="501" w:author="Jamie Hockin" w:date="2018-05-01T11:46:00Z">
          <w:pPr>
            <w:pStyle w:val="Heading2"/>
            <w:numPr>
              <w:numId w:val="2"/>
            </w:numPr>
            <w:ind w:left="576" w:hanging="576"/>
            <w:jc w:val="both"/>
          </w:pPr>
        </w:pPrChange>
      </w:pPr>
    </w:p>
    <w:p w14:paraId="33BB670D" w14:textId="79A0E050" w:rsidR="002A41F1" w:rsidDel="00F0420C" w:rsidRDefault="002A41F1" w:rsidP="00F0420C">
      <w:pPr>
        <w:pStyle w:val="Heading2"/>
        <w:rPr>
          <w:del w:id="502" w:author="Jamie Hockin" w:date="2018-05-01T11:46:00Z"/>
          <w:lang w:val="en-GB"/>
        </w:rPr>
        <w:pPrChange w:id="503" w:author="Jamie Hockin" w:date="2018-05-01T11:46:00Z">
          <w:pPr>
            <w:pStyle w:val="Heading3"/>
            <w:numPr>
              <w:numId w:val="2"/>
            </w:numPr>
          </w:pPr>
        </w:pPrChange>
      </w:pPr>
    </w:p>
    <w:p w14:paraId="376D2415" w14:textId="0F26577C" w:rsidR="002A41F1" w:rsidDel="00F0420C" w:rsidRDefault="00F93CE7" w:rsidP="00F0420C">
      <w:pPr>
        <w:pStyle w:val="Heading2"/>
        <w:rPr>
          <w:del w:id="504" w:author="Jamie Hockin" w:date="2018-05-01T11:46:00Z"/>
        </w:rPr>
        <w:pPrChange w:id="505" w:author="Jamie Hockin" w:date="2018-05-01T11:46:00Z">
          <w:pPr>
            <w:pStyle w:val="Heading2"/>
            <w:numPr>
              <w:numId w:val="2"/>
            </w:numPr>
            <w:ind w:left="576" w:hanging="576"/>
            <w:jc w:val="both"/>
          </w:pPr>
        </w:pPrChange>
      </w:pPr>
      <w:del w:id="506" w:author="Jamie Hockin" w:date="2018-05-01T11:46:00Z">
        <w:r w:rsidDel="00F0420C">
          <w:rPr>
            <w:lang w:val="en-GB"/>
          </w:rPr>
          <w:delText xml:space="preserve">Further introduction </w:delText>
        </w:r>
      </w:del>
    </w:p>
    <w:p w14:paraId="710E029B" w14:textId="008BD5D1" w:rsidR="002A41F1" w:rsidDel="00F0420C" w:rsidRDefault="00F93CE7" w:rsidP="00F0420C">
      <w:pPr>
        <w:pStyle w:val="Heading2"/>
        <w:rPr>
          <w:del w:id="507" w:author="Jamie Hockin" w:date="2018-05-01T11:46:00Z"/>
        </w:rPr>
        <w:pPrChange w:id="508" w:author="Jamie Hockin" w:date="2018-05-01T11:46:00Z">
          <w:pPr>
            <w:jc w:val="both"/>
          </w:pPr>
        </w:pPrChange>
      </w:pPr>
      <w:del w:id="509" w:author="Jamie Hockin" w:date="2018-05-01T11:46:00Z">
        <w:r w:rsidDel="00F0420C">
          <w:rPr>
            <w:lang w:val="en-GB"/>
          </w:rPr>
          <w:delText xml:space="preserve">Try the programme as it is and experience how you can soon get into more commands or features. If you press F1 an overview of help files is shown and if you press find (Ctrl+F) you can soon see how to get further explanations. </w:delText>
        </w:r>
        <w:r w:rsidDel="00F0420C">
          <w:br w:type="page"/>
        </w:r>
      </w:del>
    </w:p>
    <w:p w14:paraId="4186F15D" w14:textId="50C38380" w:rsidR="002A41F1" w:rsidRDefault="00F93CE7" w:rsidP="00F0420C">
      <w:pPr>
        <w:pStyle w:val="Heading2"/>
        <w:pPrChange w:id="510" w:author="Jamie Hockin" w:date="2018-05-01T11:46:00Z">
          <w:pPr>
            <w:pStyle w:val="Heading2"/>
            <w:numPr>
              <w:numId w:val="2"/>
            </w:numPr>
            <w:ind w:left="576" w:hanging="576"/>
            <w:jc w:val="both"/>
          </w:pPr>
        </w:pPrChange>
      </w:pPr>
      <w:del w:id="511" w:author="Jamie Hockin" w:date="2018-05-01T11:49:00Z">
        <w:r w:rsidDel="00F0420C">
          <w:rPr>
            <w:lang w:val="en-GB"/>
          </w:rPr>
          <w:delText xml:space="preserve">Support </w:delText>
        </w:r>
      </w:del>
      <w:ins w:id="512" w:author="Jamie Hockin" w:date="2018-05-01T11:49:00Z">
        <w:r w:rsidR="00F0420C">
          <w:rPr>
            <w:lang w:val="en-GB"/>
          </w:rPr>
          <w:t>Improving Analysis</w:t>
        </w:r>
      </w:ins>
    </w:p>
    <w:p w14:paraId="70E65CC4" w14:textId="239A3BD2" w:rsidR="002A41F1" w:rsidDel="00F0420C" w:rsidRDefault="002A41F1">
      <w:pPr>
        <w:jc w:val="both"/>
        <w:rPr>
          <w:del w:id="513" w:author="Jamie Hockin" w:date="2018-05-01T11:46:00Z"/>
          <w:rFonts w:ascii="Helvitica" w:hAnsi="Helvitica" w:cs="Helvitica"/>
          <w:lang w:val="en-GB"/>
        </w:rPr>
      </w:pPr>
    </w:p>
    <w:p w14:paraId="5081BF31" w14:textId="34DDC183" w:rsidR="002A41F1" w:rsidDel="00F0420C" w:rsidRDefault="00F93CE7">
      <w:pPr>
        <w:jc w:val="both"/>
        <w:rPr>
          <w:del w:id="514" w:author="Jamie Hockin" w:date="2018-05-01T11:49:00Z"/>
        </w:rPr>
      </w:pPr>
      <w:del w:id="515" w:author="Jamie Hockin" w:date="2018-05-01T11:49:00Z">
        <w:r w:rsidDel="00F0420C">
          <w:rPr>
            <w:lang w:val="en-GB"/>
          </w:rPr>
          <w:delText>Sources for support:</w:delText>
        </w:r>
      </w:del>
    </w:p>
    <w:p w14:paraId="1C909B89" w14:textId="001D242B" w:rsidR="002A41F1" w:rsidDel="00F0420C" w:rsidRDefault="00F93CE7">
      <w:pPr>
        <w:jc w:val="both"/>
        <w:rPr>
          <w:del w:id="516" w:author="Jamie Hockin" w:date="2018-05-01T11:49:00Z"/>
        </w:rPr>
      </w:pPr>
      <w:del w:id="517" w:author="Jamie Hockin" w:date="2018-05-01T11:49:00Z">
        <w:r w:rsidDel="00F0420C">
          <w:rPr>
            <w:lang w:val="en-GB"/>
          </w:rPr>
          <w:delText xml:space="preserve">1. Read the help files </w:delText>
        </w:r>
      </w:del>
      <w:del w:id="518" w:author="Jamie Hockin" w:date="2018-05-01T11:46:00Z">
        <w:r w:rsidDel="00F0420C">
          <w:rPr>
            <w:lang w:val="en-GB"/>
          </w:rPr>
          <w:delText xml:space="preserve"> </w:delText>
        </w:r>
      </w:del>
      <w:del w:id="519" w:author="Jamie Hockin" w:date="2018-05-01T11:49:00Z">
        <w:r w:rsidDel="00F0420C">
          <w:rPr>
            <w:lang w:val="en-GB"/>
          </w:rPr>
          <w:delText>(</w:delText>
        </w:r>
      </w:del>
      <w:del w:id="520" w:author="Jamie Hockin" w:date="2018-05-01T11:46:00Z">
        <w:r w:rsidDel="00F0420C">
          <w:rPr>
            <w:lang w:val="en-GB"/>
          </w:rPr>
          <w:delText xml:space="preserve">press </w:delText>
        </w:r>
      </w:del>
      <w:del w:id="521" w:author="Jamie Hockin" w:date="2018-05-01T11:49:00Z">
        <w:r w:rsidDel="00F0420C">
          <w:rPr>
            <w:lang w:val="en-GB"/>
          </w:rPr>
          <w:delText>F1)</w:delText>
        </w:r>
      </w:del>
    </w:p>
    <w:p w14:paraId="72AB9D59" w14:textId="6D8AE686" w:rsidR="002A41F1" w:rsidDel="00F0420C" w:rsidRDefault="00F93CE7">
      <w:pPr>
        <w:jc w:val="both"/>
        <w:rPr>
          <w:del w:id="522" w:author="Jamie Hockin" w:date="2018-05-01T11:47:00Z"/>
        </w:rPr>
      </w:pPr>
      <w:del w:id="523" w:author="Jamie Hockin" w:date="2018-05-01T11:49:00Z">
        <w:r w:rsidDel="00F0420C">
          <w:rPr>
            <w:lang w:val="en-GB"/>
          </w:rPr>
          <w:delText xml:space="preserve">2. </w:delText>
        </w:r>
      </w:del>
      <w:del w:id="524" w:author="Jamie Hockin" w:date="2018-05-01T11:46:00Z">
        <w:r w:rsidDel="00F0420C">
          <w:rPr>
            <w:lang w:val="en-GB"/>
          </w:rPr>
          <w:delText xml:space="preserve">Unfortunately </w:delText>
        </w:r>
      </w:del>
      <w:del w:id="525" w:author="Jamie Hockin" w:date="2018-05-01T11:49:00Z">
        <w:r w:rsidDel="00F0420C">
          <w:rPr>
            <w:lang w:val="en-GB"/>
          </w:rPr>
          <w:delText xml:space="preserve">we </w:delText>
        </w:r>
        <w:r w:rsidRPr="00F0420C" w:rsidDel="00F0420C">
          <w:rPr>
            <w:lang w:val="en-GB"/>
            <w:rPrChange w:id="526" w:author="Jamie Hockin" w:date="2018-05-01T11:47:00Z">
              <w:rPr>
                <w:u w:val="single"/>
                <w:lang w:val="en-GB"/>
              </w:rPr>
            </w:rPrChange>
          </w:rPr>
          <w:delText>do</w:delText>
        </w:r>
      </w:del>
      <w:del w:id="527" w:author="Jamie Hockin" w:date="2018-05-01T11:46:00Z">
        <w:r w:rsidRPr="00F0420C" w:rsidDel="00F0420C">
          <w:rPr>
            <w:lang w:val="en-GB"/>
            <w:rPrChange w:id="528" w:author="Jamie Hockin" w:date="2018-05-01T11:47:00Z">
              <w:rPr>
                <w:u w:val="single"/>
                <w:lang w:val="en-GB"/>
              </w:rPr>
            </w:rPrChange>
          </w:rPr>
          <w:delText xml:space="preserve"> </w:delText>
        </w:r>
      </w:del>
      <w:del w:id="529" w:author="Jamie Hockin" w:date="2018-05-01T11:49:00Z">
        <w:r w:rsidRPr="00F0420C" w:rsidDel="00F0420C">
          <w:rPr>
            <w:lang w:val="en-GB"/>
            <w:rPrChange w:id="530" w:author="Jamie Hockin" w:date="2018-05-01T11:47:00Z">
              <w:rPr>
                <w:u w:val="single"/>
                <w:lang w:val="en-GB"/>
              </w:rPr>
            </w:rPrChange>
          </w:rPr>
          <w:delText>not</w:delText>
        </w:r>
        <w:r w:rsidDel="00F0420C">
          <w:rPr>
            <w:lang w:val="en-GB"/>
          </w:rPr>
          <w:delText xml:space="preserve"> have resources </w:delText>
        </w:r>
      </w:del>
      <w:del w:id="531" w:author="Jamie Hockin" w:date="2018-05-01T11:47:00Z">
        <w:r w:rsidDel="00F0420C">
          <w:rPr>
            <w:lang w:val="en-GB"/>
          </w:rPr>
          <w:delText xml:space="preserve">for </w:delText>
        </w:r>
      </w:del>
      <w:del w:id="532" w:author="Jamie Hockin" w:date="2018-05-01T11:49:00Z">
        <w:r w:rsidDel="00F0420C">
          <w:rPr>
            <w:lang w:val="en-GB"/>
          </w:rPr>
          <w:delText xml:space="preserve">support </w:delText>
        </w:r>
      </w:del>
      <w:del w:id="533" w:author="Jamie Hockin" w:date="2018-05-01T11:47:00Z">
        <w:r w:rsidDel="00F0420C">
          <w:rPr>
            <w:lang w:val="en-GB"/>
          </w:rPr>
          <w:delText xml:space="preserve">of </w:delText>
        </w:r>
      </w:del>
      <w:del w:id="534" w:author="Jamie Hockin" w:date="2018-05-01T11:49:00Z">
        <w:r w:rsidDel="00F0420C">
          <w:rPr>
            <w:lang w:val="en-GB"/>
          </w:rPr>
          <w:delText xml:space="preserve">questions </w:delText>
        </w:r>
      </w:del>
      <w:del w:id="535" w:author="Jamie Hockin" w:date="2018-05-01T11:47:00Z">
        <w:r w:rsidDel="00F0420C">
          <w:rPr>
            <w:lang w:val="en-GB"/>
          </w:rPr>
          <w:delText>in general.</w:delText>
        </w:r>
      </w:del>
      <w:del w:id="536" w:author="Jamie Hockin" w:date="2018-05-01T11:49:00Z">
        <w:r w:rsidDel="00F0420C">
          <w:rPr>
            <w:lang w:val="en-GB"/>
          </w:rPr>
          <w:delText xml:space="preserve"> </w:delText>
        </w:r>
      </w:del>
      <w:del w:id="537" w:author="Jamie Hockin" w:date="2018-05-01T11:47:00Z">
        <w:r w:rsidDel="00F0420C">
          <w:rPr>
            <w:lang w:val="en-GB"/>
          </w:rPr>
          <w:delText>R</w:delText>
        </w:r>
      </w:del>
      <w:del w:id="538" w:author="Jamie Hockin" w:date="2018-05-01T11:49:00Z">
        <w:r w:rsidDel="00F0420C">
          <w:rPr>
            <w:lang w:val="en-GB"/>
          </w:rPr>
          <w:delText xml:space="preserve">efer these to the EpiData-list at http://lists.umanitoba.ca/mailman/listinfo/epidata-list  </w:delText>
        </w:r>
      </w:del>
    </w:p>
    <w:p w14:paraId="3CC06395" w14:textId="04BAA150" w:rsidR="002A41F1" w:rsidDel="00F0420C" w:rsidRDefault="002A41F1">
      <w:pPr>
        <w:jc w:val="both"/>
        <w:rPr>
          <w:del w:id="539" w:author="Jamie Hockin" w:date="2018-05-01T11:49:00Z"/>
          <w:lang w:val="en-GB"/>
        </w:rPr>
      </w:pPr>
    </w:p>
    <w:p w14:paraId="3BB91589" w14:textId="279A890D" w:rsidR="002A41F1" w:rsidRDefault="00F93CE7" w:rsidP="00CA0B5E">
      <w:pPr>
        <w:pPrChange w:id="540" w:author="Jamie Hockin" w:date="2018-05-01T11:50:00Z">
          <w:pPr>
            <w:jc w:val="both"/>
          </w:pPr>
        </w:pPrChange>
      </w:pPr>
      <w:r>
        <w:rPr>
          <w:lang w:val="en-GB"/>
        </w:rPr>
        <w:t xml:space="preserve">If you find </w:t>
      </w:r>
      <w:r>
        <w:rPr>
          <w:lang w:val="en-GB"/>
        </w:rPr>
        <w:t xml:space="preserve">errors or bugs when using the program or have suggestions for </w:t>
      </w:r>
      <w:del w:id="541" w:author="Jamie Hockin" w:date="2018-05-01T11:47:00Z">
        <w:r w:rsidDel="00F0420C">
          <w:rPr>
            <w:lang w:val="en-GB"/>
          </w:rPr>
          <w:delText>improvement</w:delText>
        </w:r>
      </w:del>
      <w:ins w:id="542" w:author="Jamie Hockin" w:date="2018-05-01T11:47:00Z">
        <w:r w:rsidR="00F0420C">
          <w:rPr>
            <w:lang w:val="en-GB"/>
          </w:rPr>
          <w:t>improvement,</w:t>
        </w:r>
      </w:ins>
      <w:r>
        <w:rPr>
          <w:lang w:val="en-GB"/>
        </w:rPr>
        <w:t xml:space="preserve"> please discuss these on the EpiData-list.</w:t>
      </w:r>
    </w:p>
    <w:p w14:paraId="467BEA68" w14:textId="06CB2CA5" w:rsidR="002A41F1" w:rsidDel="00F0420C" w:rsidRDefault="002A41F1">
      <w:pPr>
        <w:jc w:val="both"/>
        <w:rPr>
          <w:del w:id="543" w:author="Jamie Hockin" w:date="2018-05-01T11:49:00Z"/>
          <w:lang w:val="en-GB"/>
        </w:rPr>
      </w:pPr>
    </w:p>
    <w:p w14:paraId="1ADC761E" w14:textId="77777777" w:rsidR="002A41F1" w:rsidRDefault="00F93CE7">
      <w:pPr>
        <w:pStyle w:val="epidatah3"/>
        <w:jc w:val="both"/>
      </w:pPr>
      <w:r>
        <w:t>Suggested citation of EpiData Analysis program:</w:t>
      </w:r>
    </w:p>
    <w:p w14:paraId="16AC2AAD" w14:textId="3B7C5A5B" w:rsidR="002A41F1" w:rsidDel="00F0420C" w:rsidRDefault="002A41F1">
      <w:pPr>
        <w:ind w:left="720" w:hanging="720"/>
        <w:jc w:val="both"/>
        <w:rPr>
          <w:del w:id="544" w:author="Jamie Hockin" w:date="2018-05-01T11:49:00Z"/>
          <w:lang w:val="en-GB"/>
        </w:rPr>
      </w:pPr>
    </w:p>
    <w:p w14:paraId="65EDF727" w14:textId="77777777" w:rsidR="002A41F1" w:rsidRDefault="00F93CE7">
      <w:pPr>
        <w:ind w:left="720" w:hanging="720"/>
        <w:jc w:val="both"/>
      </w:pPr>
      <w:r>
        <w:rPr>
          <w:sz w:val="20"/>
          <w:lang w:val="en-GB"/>
        </w:rPr>
        <w:t xml:space="preserve">(see later) </w:t>
      </w:r>
    </w:p>
    <w:p w14:paraId="752F77DE" w14:textId="77777777" w:rsidR="002A41F1" w:rsidRDefault="002A41F1">
      <w:pPr>
        <w:ind w:left="720" w:hanging="720"/>
        <w:jc w:val="both"/>
        <w:rPr>
          <w:sz w:val="20"/>
          <w:lang w:val="en-GB"/>
        </w:rPr>
      </w:pPr>
    </w:p>
    <w:p w14:paraId="391684A6" w14:textId="77777777" w:rsidR="002A41F1" w:rsidRDefault="00F93CE7" w:rsidP="002A41F1">
      <w:pPr>
        <w:pStyle w:val="Heading2"/>
        <w:numPr>
          <w:ilvl w:val="1"/>
          <w:numId w:val="2"/>
        </w:numPr>
        <w:ind w:left="0" w:firstLine="0"/>
        <w:pPrChange w:id="545" w:author="Jamie Hockin" w:date="2018-04-25T21:52:00Z">
          <w:pPr>
            <w:jc w:val="both"/>
          </w:pPr>
        </w:pPrChange>
      </w:pPr>
      <w:r>
        <w:t xml:space="preserve">Funding and </w:t>
      </w:r>
      <w:proofErr w:type="spellStart"/>
      <w:r>
        <w:t>acknowledgements</w:t>
      </w:r>
      <w:proofErr w:type="spellEnd"/>
      <w:r>
        <w:t>.</w:t>
      </w:r>
    </w:p>
    <w:p w14:paraId="2FEB97AB" w14:textId="6D65F9F3" w:rsidR="002A41F1" w:rsidRDefault="00F93CE7" w:rsidP="00CA0B5E">
      <w:pPr>
        <w:pPrChange w:id="546" w:author="Jamie Hockin" w:date="2018-05-01T11:50:00Z">
          <w:pPr>
            <w:keepNext/>
            <w:spacing w:before="50" w:after="50"/>
            <w:jc w:val="both"/>
          </w:pPr>
        </w:pPrChange>
      </w:pPr>
      <w:r>
        <w:rPr>
          <w:lang w:val="en-GB"/>
        </w:rPr>
        <w:t xml:space="preserve">An updated list of attained funding is available at </w:t>
      </w:r>
      <w:r>
        <w:fldChar w:fldCharType="begin"/>
      </w:r>
      <w:r>
        <w:instrText xml:space="preserve"> HYPERLINK "http://www.epidata.dk/funding.htm" \h </w:instrText>
      </w:r>
      <w:r>
        <w:fldChar w:fldCharType="separate"/>
      </w:r>
      <w:ins w:id="547" w:author="Jamie Hockin" w:date="2018-05-01T11:50:00Z">
        <w:r w:rsidR="00F0420C">
          <w:rPr>
            <w:rStyle w:val="InternetLink"/>
            <w:lang w:val="en-GB"/>
          </w:rPr>
          <w:t>h</w:t>
        </w:r>
      </w:ins>
      <w:del w:id="548" w:author="Jamie Hockin" w:date="2018-05-01T11:50:00Z">
        <w:r w:rsidDel="00F0420C">
          <w:rPr>
            <w:rStyle w:val="InternetLink"/>
            <w:lang w:val="en-GB"/>
          </w:rPr>
          <w:delText>H</w:delText>
        </w:r>
      </w:del>
      <w:r>
        <w:rPr>
          <w:rStyle w:val="InternetLink"/>
          <w:lang w:val="en-GB"/>
        </w:rPr>
        <w:t>ttp://www.epidata.dk/funding.htm</w:t>
      </w:r>
      <w:r>
        <w:rPr>
          <w:rStyle w:val="InternetLink"/>
          <w:lang w:val="en-GB"/>
        </w:rPr>
        <w:fldChar w:fldCharType="end"/>
      </w:r>
      <w:r>
        <w:rPr>
          <w:lang w:val="en-GB"/>
        </w:rPr>
        <w:t xml:space="preserve">. Further credits and acknowledgements at: </w:t>
      </w:r>
      <w:r>
        <w:fldChar w:fldCharType="begin"/>
      </w:r>
      <w:r>
        <w:instrText xml:space="preserve"> HYPERLINK "http://www.epidata.dk/funding.htm" \h </w:instrText>
      </w:r>
      <w:r>
        <w:fldChar w:fldCharType="separate"/>
      </w:r>
      <w:ins w:id="549" w:author="Jamie Hockin" w:date="2018-05-01T11:50:00Z">
        <w:r w:rsidR="00F0420C">
          <w:rPr>
            <w:rStyle w:val="InternetLink"/>
            <w:lang w:val="en-GB"/>
          </w:rPr>
          <w:t>h</w:t>
        </w:r>
      </w:ins>
      <w:del w:id="550" w:author="Jamie Hockin" w:date="2018-05-01T11:50:00Z">
        <w:r w:rsidDel="00F0420C">
          <w:rPr>
            <w:rStyle w:val="InternetLink"/>
            <w:lang w:val="en-GB"/>
          </w:rPr>
          <w:delText>H</w:delText>
        </w:r>
      </w:del>
      <w:r>
        <w:rPr>
          <w:rStyle w:val="InternetLink"/>
          <w:lang w:val="en-GB"/>
        </w:rPr>
        <w:t>ttp://www.epidata.dk/</w:t>
      </w:r>
      <w:r>
        <w:rPr>
          <w:rStyle w:val="InternetLink"/>
          <w:lang w:val="en-GB"/>
        </w:rPr>
        <w:t>credit.htm</w:t>
      </w:r>
      <w:r>
        <w:rPr>
          <w:rStyle w:val="InternetLink"/>
          <w:lang w:val="en-GB"/>
        </w:rPr>
        <w:fldChar w:fldCharType="end"/>
      </w:r>
      <w:r>
        <w:rPr>
          <w:lang w:val="en-GB"/>
        </w:rPr>
        <w:t xml:space="preserve"> . International translations made to several languages, see </w:t>
      </w:r>
      <w:r>
        <w:fldChar w:fldCharType="begin"/>
      </w:r>
      <w:r>
        <w:instrText xml:space="preserve"> HYPERLINK "http://www.epidata.dk/" \h </w:instrText>
      </w:r>
      <w:r>
        <w:fldChar w:fldCharType="separate"/>
      </w:r>
      <w:ins w:id="551" w:author="Jamie Hockin" w:date="2018-05-01T11:50:00Z">
        <w:r w:rsidR="00F0420C">
          <w:rPr>
            <w:rStyle w:val="InternetLink"/>
            <w:lang w:val="en-GB"/>
          </w:rPr>
          <w:t>h</w:t>
        </w:r>
      </w:ins>
      <w:del w:id="552" w:author="Jamie Hockin" w:date="2018-05-01T11:50:00Z">
        <w:r w:rsidDel="00F0420C">
          <w:rPr>
            <w:rStyle w:val="InternetLink"/>
            <w:lang w:val="en-GB"/>
          </w:rPr>
          <w:delText>H</w:delText>
        </w:r>
      </w:del>
      <w:r>
        <w:rPr>
          <w:rStyle w:val="InternetLink"/>
          <w:lang w:val="en-GB"/>
        </w:rPr>
        <w:t>ttp://www.epidata.dk</w:t>
      </w:r>
      <w:r>
        <w:rPr>
          <w:rStyle w:val="InternetLink"/>
          <w:lang w:val="en-GB"/>
        </w:rPr>
        <w:fldChar w:fldCharType="end"/>
      </w:r>
      <w:r>
        <w:rPr>
          <w:lang w:val="en-GB"/>
        </w:rPr>
        <w:t xml:space="preserve">  For donations to further </w:t>
      </w:r>
      <w:r>
        <w:rPr>
          <w:lang w:val="en-GB"/>
        </w:rPr>
        <w:lastRenderedPageBreak/>
        <w:t xml:space="preserve">development see help file or send an e-mail to </w:t>
      </w:r>
      <w:r>
        <w:fldChar w:fldCharType="begin"/>
      </w:r>
      <w:r>
        <w:instrText xml:space="preserve"> HYPERLINK "mailto:info@epidata.dk" \h </w:instrText>
      </w:r>
      <w:r>
        <w:fldChar w:fldCharType="separate"/>
      </w:r>
      <w:r>
        <w:rPr>
          <w:rStyle w:val="InternetLink"/>
          <w:lang w:val="en-GB"/>
        </w:rPr>
        <w:t>info@e</w:t>
      </w:r>
      <w:r>
        <w:rPr>
          <w:rStyle w:val="InternetLink"/>
          <w:lang w:val="en-GB"/>
        </w:rPr>
        <w:t>pidata.dk</w:t>
      </w:r>
      <w:r>
        <w:rPr>
          <w:rStyle w:val="InternetLink"/>
          <w:lang w:val="en-GB"/>
        </w:rPr>
        <w:fldChar w:fldCharType="end"/>
      </w:r>
      <w:r>
        <w:rPr>
          <w:lang w:val="en-GB"/>
        </w:rPr>
        <w:t xml:space="preserve">. Isolated parts of </w:t>
      </w:r>
      <w:ins w:id="553" w:author="Jamie Hockin" w:date="2018-05-01T11:50:00Z">
        <w:r w:rsidR="00F0420C">
          <w:rPr>
            <w:lang w:val="en-GB"/>
          </w:rPr>
          <w:t xml:space="preserve">the </w:t>
        </w:r>
      </w:ins>
      <w:r>
        <w:rPr>
          <w:lang w:val="en-GB"/>
        </w:rPr>
        <w:t xml:space="preserve">source code </w:t>
      </w:r>
      <w:ins w:id="554" w:author="Jamie Hockin" w:date="2018-05-01T11:50:00Z">
        <w:r w:rsidR="00F0420C">
          <w:rPr>
            <w:lang w:val="en-GB"/>
          </w:rPr>
          <w:t xml:space="preserve">are </w:t>
        </w:r>
      </w:ins>
      <w:r>
        <w:rPr>
          <w:lang w:val="en-GB"/>
        </w:rPr>
        <w:t xml:space="preserve">based on freeware and shareware components. Please consult credit pages. </w:t>
      </w:r>
    </w:p>
    <w:p w14:paraId="7C2639E8" w14:textId="6E88892B" w:rsidR="002A41F1" w:rsidDel="00F0420C" w:rsidRDefault="002A41F1">
      <w:pPr>
        <w:jc w:val="both"/>
        <w:rPr>
          <w:del w:id="555" w:author="Jamie Hockin" w:date="2018-05-01T11:48:00Z"/>
          <w:lang w:val="en-GB"/>
        </w:rPr>
      </w:pPr>
    </w:p>
    <w:p w14:paraId="618881B9" w14:textId="77777777" w:rsidR="002A41F1" w:rsidRDefault="00F93CE7" w:rsidP="002A41F1">
      <w:pPr>
        <w:pStyle w:val="Heading2"/>
        <w:numPr>
          <w:ilvl w:val="1"/>
          <w:numId w:val="2"/>
        </w:numPr>
        <w:ind w:left="0" w:firstLine="0"/>
        <w:rPr>
          <w:lang w:val="en-GB"/>
        </w:rPr>
        <w:pPrChange w:id="556" w:author="Jamie Hockin" w:date="2018-04-25T21:47:00Z">
          <w:pPr>
            <w:jc w:val="both"/>
          </w:pPr>
        </w:pPrChange>
      </w:pPr>
      <w:r>
        <w:rPr>
          <w:lang w:val="en-GB"/>
        </w:rPr>
        <w:t xml:space="preserve">License </w:t>
      </w:r>
    </w:p>
    <w:p w14:paraId="4CE58D91" w14:textId="07032179" w:rsidR="002A41F1" w:rsidDel="00F0420C" w:rsidRDefault="002A41F1">
      <w:pPr>
        <w:rPr>
          <w:del w:id="557" w:author="Jamie Hockin" w:date="2018-05-01T11:48:00Z"/>
          <w:lang w:val="en-GB"/>
        </w:rPr>
      </w:pPr>
    </w:p>
    <w:p w14:paraId="1D74DB14" w14:textId="4ECAC7C4" w:rsidR="002A41F1" w:rsidRDefault="00F93CE7" w:rsidP="00CA0B5E">
      <w:pPr>
        <w:pPrChange w:id="558" w:author="Jamie Hockin" w:date="2018-05-01T11:50:00Z">
          <w:pPr>
            <w:jc w:val="both"/>
          </w:pPr>
        </w:pPrChange>
      </w:pPr>
      <w:r>
        <w:rPr>
          <w:lang w:val="en-GB"/>
        </w:rPr>
        <w:t>The program as such cannot be sold for money or service value. It is absolutely free. There can be NO charge taken by a web site f</w:t>
      </w:r>
      <w:r>
        <w:rPr>
          <w:lang w:val="en-GB"/>
        </w:rPr>
        <w:t xml:space="preserve">or downloading of EpiData. </w:t>
      </w:r>
      <w:ins w:id="559" w:author="Jamie Hockin" w:date="2018-05-01T11:51:00Z">
        <w:r w:rsidR="00CA0B5E">
          <w:rPr>
            <w:lang w:val="en-GB"/>
          </w:rPr>
          <w:t>EpiData software is d</w:t>
        </w:r>
      </w:ins>
      <w:del w:id="560" w:author="Jamie Hockin" w:date="2018-05-01T11:51:00Z">
        <w:r w:rsidDel="00CA0B5E">
          <w:rPr>
            <w:lang w:val="en-GB"/>
          </w:rPr>
          <w:delText>D</w:delText>
        </w:r>
      </w:del>
      <w:r>
        <w:rPr>
          <w:lang w:val="en-GB"/>
        </w:rPr>
        <w:t xml:space="preserve">istributed </w:t>
      </w:r>
      <w:del w:id="561" w:author="Jamie Hockin" w:date="2018-05-01T11:51:00Z">
        <w:r w:rsidDel="00CA0B5E">
          <w:rPr>
            <w:lang w:val="en-GB"/>
          </w:rPr>
          <w:delText xml:space="preserve"> </w:delText>
        </w:r>
      </w:del>
      <w:r>
        <w:rPr>
          <w:lang w:val="en-GB"/>
        </w:rPr>
        <w:t>according to a C</w:t>
      </w:r>
      <w:ins w:id="562" w:author="Jamie Hockin" w:date="2018-05-01T11:51:00Z">
        <w:r w:rsidR="00CA0B5E">
          <w:rPr>
            <w:lang w:val="en-GB"/>
          </w:rPr>
          <w:t>reative Commons</w:t>
        </w:r>
      </w:ins>
      <w:del w:id="563" w:author="Jamie Hockin" w:date="2018-05-01T11:51:00Z">
        <w:r w:rsidDel="00CA0B5E">
          <w:rPr>
            <w:lang w:val="en-GB"/>
          </w:rPr>
          <w:delText>C</w:delText>
        </w:r>
      </w:del>
      <w:r>
        <w:rPr>
          <w:lang w:val="en-GB"/>
        </w:rPr>
        <w:t xml:space="preserve"> license. </w:t>
      </w:r>
    </w:p>
    <w:p w14:paraId="27055B38" w14:textId="4469D73B" w:rsidR="002A41F1" w:rsidRPr="00CA0B5E" w:rsidDel="00CA0B5E" w:rsidRDefault="002A41F1">
      <w:pPr>
        <w:jc w:val="both"/>
        <w:rPr>
          <w:del w:id="564" w:author="Jamie Hockin" w:date="2018-05-01T11:50:00Z"/>
          <w:rPrChange w:id="565" w:author="Jamie Hockin" w:date="2018-05-01T11:51:00Z">
            <w:rPr>
              <w:del w:id="566" w:author="Jamie Hockin" w:date="2018-05-01T11:50:00Z"/>
              <w:rFonts w:ascii="Helvitica" w:hAnsi="Helvitica" w:cs="Helvitica"/>
              <w:lang w:val="en-GB"/>
            </w:rPr>
          </w:rPrChange>
        </w:rPr>
      </w:pPr>
    </w:p>
    <w:p w14:paraId="13893BBA" w14:textId="77777777" w:rsidR="002A41F1" w:rsidRDefault="00F93CE7" w:rsidP="00CA0B5E">
      <w:pPr>
        <w:pStyle w:val="Heading2"/>
        <w:pPrChange w:id="567" w:author="Jamie Hockin" w:date="2018-05-01T11:51:00Z">
          <w:pPr>
            <w:pStyle w:val="Heading2"/>
            <w:numPr>
              <w:numId w:val="2"/>
            </w:numPr>
            <w:ind w:left="576" w:hanging="576"/>
            <w:jc w:val="both"/>
          </w:pPr>
        </w:pPrChange>
      </w:pPr>
      <w:proofErr w:type="spellStart"/>
      <w:r w:rsidRPr="00CA0B5E">
        <w:rPr>
          <w:rPrChange w:id="568" w:author="Jamie Hockin" w:date="2018-05-01T11:51:00Z">
            <w:rPr>
              <w:color w:val="FF0000"/>
              <w:lang w:val="en-GB"/>
            </w:rPr>
          </w:rPrChange>
        </w:rPr>
        <w:t>Disclaimer</w:t>
      </w:r>
      <w:proofErr w:type="spellEnd"/>
    </w:p>
    <w:p w14:paraId="12C513E2" w14:textId="0B625B04" w:rsidR="002A41F1" w:rsidRDefault="00F93CE7" w:rsidP="00CA0B5E">
      <w:pPr>
        <w:pPrChange w:id="569" w:author="Jamie Hockin" w:date="2018-05-01T11:50:00Z">
          <w:pPr>
            <w:jc w:val="both"/>
          </w:pPr>
        </w:pPrChange>
      </w:pPr>
      <w:r>
        <w:rPr>
          <w:lang w:val="en-GB"/>
        </w:rPr>
        <w:t xml:space="preserve">The EpiData Analysis software program was developed and tested to ensure </w:t>
      </w:r>
      <w:del w:id="570" w:author="Jamie Hockin" w:date="2018-05-01T11:51:00Z">
        <w:r w:rsidDel="001B0D3C">
          <w:rPr>
            <w:lang w:val="en-GB"/>
          </w:rPr>
          <w:delText>fail-safe</w:delText>
        </w:r>
      </w:del>
      <w:ins w:id="571" w:author="Jamie Hockin" w:date="2018-05-01T11:51:00Z">
        <w:r w:rsidR="001B0D3C">
          <w:rPr>
            <w:lang w:val="en-GB"/>
          </w:rPr>
          <w:t>the quality of</w:t>
        </w:r>
      </w:ins>
      <w:r>
        <w:rPr>
          <w:lang w:val="en-GB"/>
        </w:rPr>
        <w:t xml:space="preserve"> analysis and documentation of data. We made every possible effort in producing a fail-safe </w:t>
      </w:r>
      <w:del w:id="572" w:author="Jamie Hockin" w:date="2018-05-01T11:52:00Z">
        <w:r w:rsidDel="001B0D3C">
          <w:rPr>
            <w:lang w:val="en-GB"/>
          </w:rPr>
          <w:delText>pr</w:delText>
        </w:r>
        <w:r w:rsidDel="001B0D3C">
          <w:rPr>
            <w:lang w:val="en-GB"/>
          </w:rPr>
          <w:delText>ogram</w:delText>
        </w:r>
      </w:del>
      <w:ins w:id="573" w:author="Jamie Hockin" w:date="2018-05-01T11:52:00Z">
        <w:r w:rsidR="001B0D3C">
          <w:rPr>
            <w:lang w:val="en-GB"/>
          </w:rPr>
          <w:t>application</w:t>
        </w:r>
      </w:ins>
      <w:r>
        <w:rPr>
          <w:lang w:val="en-GB"/>
        </w:rPr>
        <w:t>, but cannot</w:t>
      </w:r>
      <w:ins w:id="574" w:author="Jamie Hockin" w:date="2018-05-01T11:52:00Z">
        <w:r w:rsidR="001B0D3C">
          <w:rPr>
            <w:lang w:val="en-GB"/>
          </w:rPr>
          <w:t>,</w:t>
        </w:r>
      </w:ins>
      <w:r>
        <w:rPr>
          <w:lang w:val="en-GB"/>
        </w:rPr>
        <w:t xml:space="preserve"> in any circumstance</w:t>
      </w:r>
      <w:ins w:id="575" w:author="Jamie Hockin" w:date="2018-05-01T11:52:00Z">
        <w:r w:rsidR="001B0D3C">
          <w:rPr>
            <w:lang w:val="en-GB"/>
          </w:rPr>
          <w:t>,</w:t>
        </w:r>
      </w:ins>
      <w:r>
        <w:rPr>
          <w:lang w:val="en-GB"/>
        </w:rPr>
        <w:t xml:space="preserve"> be held responsible for errors, loss of data, work time or other losses incurred by or in relation to the program.</w:t>
      </w:r>
      <w:ins w:id="576" w:author="Jamie Hockin" w:date="2018-05-01T11:52:00Z">
        <w:r w:rsidR="001B0D3C">
          <w:rPr>
            <w:lang w:val="en-GB"/>
          </w:rPr>
          <w:t xml:space="preserve"> As with any other software, you best protection is to back up your data.</w:t>
        </w:r>
      </w:ins>
      <w:bookmarkStart w:id="577" w:name="_GoBack"/>
      <w:bookmarkEnd w:id="577"/>
    </w:p>
    <w:sectPr w:rsidR="002A41F1">
      <w:headerReference w:type="even" r:id="rId23"/>
      <w:headerReference w:type="default" r:id="rId24"/>
      <w:footerReference w:type="default" r:id="rId25"/>
      <w:headerReference w:type="first" r:id="rId26"/>
      <w:footerReference w:type="first" r:id="rId27"/>
      <w:pgSz w:w="11906" w:h="16838"/>
      <w:pgMar w:top="1134" w:right="1418" w:bottom="1134" w:left="1418" w:header="567" w:footer="567" w:gutter="0"/>
      <w:cols w:space="720"/>
      <w:formProt w:val="0"/>
      <w:titlePg/>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Jamie Hockin" w:date="2018-04-25T21:23:00Z" w:initials="JH">
    <w:p w14:paraId="1A0AFE95" w14:textId="77777777" w:rsidR="002A41F1" w:rsidRDefault="00F93CE7">
      <w:r>
        <w:rPr>
          <w:rFonts w:ascii="Liberation Serif" w:eastAsia="DejaVu Sans" w:hAnsi="Liberation Serif" w:cs="DejaVu Sans"/>
          <w:szCs w:val="24"/>
          <w:lang w:val="en-US" w:eastAsia="en-US" w:bidi="en-US"/>
        </w:rPr>
        <w:t>Are you c</w:t>
      </w:r>
      <w:r>
        <w:rPr>
          <w:rFonts w:ascii="Liberation Serif" w:eastAsia="DejaVu Sans" w:hAnsi="Liberation Serif" w:cs="DejaVu Sans"/>
          <w:szCs w:val="24"/>
          <w:lang w:val="en-US" w:eastAsia="en-US" w:bidi="en-US"/>
        </w:rPr>
        <w:t>alling this Entry now?</w:t>
      </w:r>
    </w:p>
  </w:comment>
  <w:comment w:id="63" w:author="Jamie Hockin" w:date="2018-04-25T21:41:00Z" w:initials="JH">
    <w:p w14:paraId="32D5510D" w14:textId="77777777" w:rsidR="002A41F1" w:rsidRDefault="00F93CE7">
      <w:r>
        <w:rPr>
          <w:rFonts w:ascii="Liberation Serif" w:eastAsia="DejaVu Sans" w:hAnsi="Liberation Serif" w:cs="DejaVu Sans"/>
          <w:szCs w:val="24"/>
          <w:lang w:val="en-US" w:eastAsia="en-US" w:bidi="en-US"/>
        </w:rPr>
        <w:t>I would show this without the help menu</w:t>
      </w:r>
    </w:p>
  </w:comment>
  <w:comment w:id="81" w:author="Jamie Hockin" w:date="2018-04-26T14:02:00Z" w:initials="JH">
    <w:p w14:paraId="3C933F08" w14:textId="77777777" w:rsidR="002A41F1" w:rsidRDefault="00F93CE7">
      <w:r>
        <w:rPr>
          <w:rFonts w:ascii="Liberation Serif" w:eastAsia="DejaVu Sans" w:hAnsi="Liberation Serif" w:cs="DejaVu Sans"/>
          <w:szCs w:val="24"/>
          <w:lang w:val="en-US" w:eastAsia="en-US" w:bidi="en-US"/>
        </w:rPr>
        <w:t xml:space="preserve">We'll have to make sure that </w:t>
      </w:r>
      <w:proofErr w:type="spellStart"/>
      <w:r>
        <w:rPr>
          <w:rFonts w:ascii="Liberation Serif" w:eastAsia="DejaVu Sans" w:hAnsi="Liberation Serif" w:cs="DejaVu Sans"/>
          <w:szCs w:val="24"/>
          <w:lang w:val="en-US" w:eastAsia="en-US" w:bidi="en-US"/>
        </w:rPr>
        <w:t>bromar.epx</w:t>
      </w:r>
      <w:proofErr w:type="spellEnd"/>
      <w:r>
        <w:rPr>
          <w:rFonts w:ascii="Liberation Serif" w:eastAsia="DejaVu Sans" w:hAnsi="Liberation Serif" w:cs="DejaVu Sans"/>
          <w:szCs w:val="24"/>
          <w:lang w:val="en-US" w:eastAsia="en-US" w:bidi="en-US"/>
        </w:rPr>
        <w:t xml:space="preserve"> is there</w:t>
      </w:r>
    </w:p>
  </w:comment>
  <w:comment w:id="212" w:author="Jamie Hockin" w:date="2018-04-26T14:32:00Z" w:initials="JH">
    <w:p w14:paraId="77E5F18A" w14:textId="77777777" w:rsidR="002A41F1" w:rsidRDefault="00F93CE7">
      <w:r>
        <w:rPr>
          <w:rFonts w:ascii="Liberation Serif" w:eastAsia="DejaVu Sans" w:hAnsi="Liberation Serif" w:cs="DejaVu Sans"/>
          <w:szCs w:val="24"/>
          <w:lang w:val="en-US" w:eastAsia="en-US" w:bidi="en-US"/>
        </w:rPr>
        <w:t>We'll have to make the age group value labels and labels for sex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AFE95" w15:done="0"/>
  <w15:commentEx w15:paraId="32D5510D" w15:done="0"/>
  <w15:commentEx w15:paraId="3C933F08" w15:done="0"/>
  <w15:commentEx w15:paraId="77E5F1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AFE95" w16cid:durableId="1E91D1F1"/>
  <w16cid:commentId w16cid:paraId="3C933F08" w16cid:durableId="1E91D1F2"/>
  <w16cid:commentId w16cid:paraId="77E5F18A" w16cid:durableId="1E91D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36B8C" w14:textId="77777777" w:rsidR="00F93CE7" w:rsidRDefault="00F93CE7">
      <w:pPr>
        <w:spacing w:before="0" w:after="0"/>
      </w:pPr>
      <w:r>
        <w:separator/>
      </w:r>
    </w:p>
  </w:endnote>
  <w:endnote w:type="continuationSeparator" w:id="0">
    <w:p w14:paraId="3ED423F1" w14:textId="77777777" w:rsidR="00F93CE7" w:rsidRDefault="00F93C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fed">
    <w:panose1 w:val="02020803070505020304"/>
    <w:charset w:val="01"/>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0"/>
    <w:family w:val="roman"/>
    <w:notTrueType/>
    <w:pitch w:val="default"/>
  </w:font>
  <w:font w:name="Letter Gothic">
    <w:altName w:val="Cambria"/>
    <w:panose1 w:val="020B0604020202020204"/>
    <w:charset w:val="01"/>
    <w:family w:val="roman"/>
    <w:pitch w:val="variable"/>
  </w:font>
  <w:font w:name="Helv">
    <w:altName w:val="Arial"/>
    <w:panose1 w:val="00000000000000000000"/>
    <w:charset w:val="01"/>
    <w:family w:val="roman"/>
    <w:pitch w:val="variable"/>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Helvitica">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5554E" w14:textId="77777777" w:rsidR="002A41F1" w:rsidRDefault="00F93CE7">
    <w:pPr>
      <w:pStyle w:val="Footer"/>
    </w:pPr>
    <w:r>
      <w:rPr>
        <w:sz w:val="18"/>
      </w:rPr>
      <w:t>Version 10</w:t>
    </w:r>
    <w:r>
      <w:rPr>
        <w:sz w:val="18"/>
        <w:vertAlign w:val="superscript"/>
      </w:rPr>
      <w:t>th.</w:t>
    </w:r>
    <w:r>
      <w:rPr>
        <w:sz w:val="18"/>
      </w:rPr>
      <w:t xml:space="preserve"> April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505B" w14:textId="77777777" w:rsidR="002A41F1" w:rsidRDefault="00F93CE7">
    <w:pPr>
      <w:pStyle w:val="Footer"/>
    </w:pPr>
    <w:r>
      <w:rPr>
        <w:noProof/>
      </w:rPr>
      <w:drawing>
        <wp:inline distT="0" distB="0" distL="0" distR="0" wp14:anchorId="71F2A616" wp14:editId="04DA9541">
          <wp:extent cx="609600" cy="215900"/>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
                  <a:stretch>
                    <a:fillRect/>
                  </a:stretch>
                </pic:blipFill>
                <pic:spPr bwMode="auto">
                  <a:xfrm>
                    <a:off x="0" y="0"/>
                    <a:ext cx="609600" cy="215900"/>
                  </a:xfrm>
                  <a:prstGeom prst="rect">
                    <a:avLst/>
                  </a:prstGeom>
                </pic:spPr>
              </pic:pic>
            </a:graphicData>
          </a:graphic>
        </wp:inline>
      </w:drawing>
    </w:r>
    <w:r>
      <w:t xml:space="preserve"> </w:t>
    </w:r>
    <w:hyperlink r:id="rId2" w:anchor="_blank" w:history="1">
      <w:r>
        <w:rPr>
          <w:rStyle w:val="InternetLink"/>
          <w:sz w:val="16"/>
          <w:szCs w:val="16"/>
        </w:rPr>
        <w:t>Attribution-</w:t>
      </w:r>
      <w:proofErr w:type="spellStart"/>
      <w:r>
        <w:rPr>
          <w:rStyle w:val="InternetLink"/>
          <w:sz w:val="16"/>
          <w:szCs w:val="16"/>
        </w:rPr>
        <w:t>NonCommercial</w:t>
      </w:r>
      <w:proofErr w:type="spellEnd"/>
      <w:r>
        <w:rPr>
          <w:rStyle w:val="InternetLink"/>
          <w:sz w:val="16"/>
          <w:szCs w:val="16"/>
        </w:rPr>
        <w:t>-</w:t>
      </w:r>
      <w:proofErr w:type="spellStart"/>
      <w:r>
        <w:rPr>
          <w:rStyle w:val="InternetLink"/>
          <w:sz w:val="16"/>
          <w:szCs w:val="16"/>
        </w:rPr>
        <w:t>ShareAlike</w:t>
      </w:r>
      <w:proofErr w:type="spellEnd"/>
      <w:r>
        <w:rPr>
          <w:rStyle w:val="InternetLink"/>
          <w:sz w:val="16"/>
          <w:szCs w:val="16"/>
        </w:rPr>
        <w:t xml:space="preserve"> 4.0 International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B41C" w14:textId="77777777" w:rsidR="00F93CE7" w:rsidRDefault="00F93CE7">
      <w:pPr>
        <w:spacing w:before="0" w:after="0"/>
      </w:pPr>
      <w:r>
        <w:separator/>
      </w:r>
    </w:p>
  </w:footnote>
  <w:footnote w:type="continuationSeparator" w:id="0">
    <w:p w14:paraId="114A82AD" w14:textId="77777777" w:rsidR="00F93CE7" w:rsidRDefault="00F93CE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36120" w14:textId="77777777" w:rsidR="00630CBB" w:rsidRDefault="00630C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7F07F" w14:textId="77777777" w:rsidR="002A41F1" w:rsidRDefault="00F93CE7">
    <w:pPr>
      <w:pStyle w:val="Header"/>
      <w:ind w:right="360"/>
    </w:pPr>
    <w:r>
      <w:rPr>
        <w:noProof/>
      </w:rPr>
      <mc:AlternateContent>
        <mc:Choice Requires="wps">
          <w:drawing>
            <wp:anchor distT="0" distB="0" distL="0" distR="0" simplePos="0" relativeHeight="8" behindDoc="1" locked="0" layoutInCell="1" allowOverlap="1" wp14:anchorId="23B51DDD" wp14:editId="76477C1A">
              <wp:simplePos x="0" y="0"/>
              <wp:positionH relativeFrom="page">
                <wp:posOffset>6583045</wp:posOffset>
              </wp:positionH>
              <wp:positionV relativeFrom="paragraph">
                <wp:posOffset>635</wp:posOffset>
              </wp:positionV>
              <wp:extent cx="76835" cy="175260"/>
              <wp:effectExtent l="0" t="0" r="0" b="0"/>
              <wp:wrapSquare wrapText="largest"/>
              <wp:docPr id="8" name="Text Box 2"/>
              <wp:cNvGraphicFramePr/>
              <a:graphic xmlns:a="http://schemas.openxmlformats.org/drawingml/2006/main">
                <a:graphicData uri="http://schemas.microsoft.com/office/word/2010/wordprocessingShape">
                  <wps:wsp>
                    <wps:cNvSpPr/>
                    <wps:spPr>
                      <a:xfrm>
                        <a:off x="0" y="0"/>
                        <a:ext cx="76320" cy="174600"/>
                      </a:xfrm>
                      <a:prstGeom prst="rect">
                        <a:avLst/>
                      </a:prstGeom>
                      <a:noFill/>
                      <a:ln>
                        <a:noFill/>
                      </a:ln>
                    </wps:spPr>
                    <wps:style>
                      <a:lnRef idx="0">
                        <a:scrgbClr r="0" g="0" b="0"/>
                      </a:lnRef>
                      <a:fillRef idx="0">
                        <a:scrgbClr r="0" g="0" b="0"/>
                      </a:fillRef>
                      <a:effectRef idx="0">
                        <a:scrgbClr r="0" g="0" b="0"/>
                      </a:effectRef>
                      <a:fontRef idx="minor"/>
                    </wps:style>
                    <wps:txbx>
                      <w:txbxContent>
                        <w:p w14:paraId="629F67E4" w14:textId="77777777" w:rsidR="002A41F1" w:rsidRDefault="00F93CE7">
                          <w:pPr>
                            <w:pStyle w:val="Header"/>
                          </w:pPr>
                          <w:r>
                            <w:rPr>
                              <w:rStyle w:val="PageNumber"/>
                            </w:rPr>
                            <w:fldChar w:fldCharType="begin"/>
                          </w:r>
                          <w:r>
                            <w:instrText>PAGE</w:instrText>
                          </w:r>
                          <w:r>
                            <w:fldChar w:fldCharType="separate"/>
                          </w:r>
                          <w:r>
                            <w:t>8</w:t>
                          </w:r>
                          <w:r>
                            <w:fldChar w:fldCharType="end"/>
                          </w:r>
                        </w:p>
                      </w:txbxContent>
                    </wps:txbx>
                    <wps:bodyPr lIns="0" tIns="0" rIns="0" bIns="0">
                      <a:noAutofit/>
                    </wps:bodyPr>
                  </wps:wsp>
                </a:graphicData>
              </a:graphic>
            </wp:anchor>
          </w:drawing>
        </mc:Choice>
        <mc:Fallback>
          <w:pict>
            <v:rect w14:anchorId="23B51DDD" id="Text Box 2" o:spid="_x0000_s1054" style="position:absolute;margin-left:518.35pt;margin-top:.05pt;width:6.05pt;height:13.8pt;z-index:-503316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" filled="f" stroked="f">
              <v:textbox inset="0,0,0,0">
                <w:txbxContent>
                  <w:p w14:paraId="629F67E4" w14:textId="77777777" w:rsidR="002A41F1" w:rsidRDefault="00F93CE7">
                    <w:pPr>
                      <w:pStyle w:val="Header"/>
                    </w:pPr>
                    <w:r>
                      <w:rPr>
                        <w:rStyle w:val="PageNumber"/>
                      </w:rPr>
                      <w:fldChar w:fldCharType="begin"/>
                    </w:r>
                    <w:r>
                      <w:instrText>PAGE</w:instrText>
                    </w:r>
                    <w:r>
                      <w:fldChar w:fldCharType="separate"/>
                    </w:r>
                    <w:r>
                      <w:t>8</w:t>
                    </w:r>
                    <w:r>
                      <w:fldChar w:fldCharType="end"/>
                    </w:r>
                  </w:p>
                </w:txbxContent>
              </v:textbox>
              <w10:wrap type="square" side="largest"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BD3AE" w14:textId="77777777" w:rsidR="002A41F1" w:rsidRDefault="00F93CE7">
    <w:pPr>
      <w:pStyle w:val="Header"/>
    </w:pPr>
    <w:r>
      <w:rPr>
        <w:noProof/>
      </w:rPr>
      <w:drawing>
        <wp:anchor distT="0" distB="0" distL="114935" distR="114935" simplePos="0" relativeHeight="10" behindDoc="1" locked="0" layoutInCell="1" allowOverlap="1" wp14:anchorId="12DDA383" wp14:editId="5BD6A5FD">
          <wp:simplePos x="0" y="0"/>
          <wp:positionH relativeFrom="column">
            <wp:posOffset>5466715</wp:posOffset>
          </wp:positionH>
          <wp:positionV relativeFrom="paragraph">
            <wp:posOffset>-186055</wp:posOffset>
          </wp:positionV>
          <wp:extent cx="542925" cy="542925"/>
          <wp:effectExtent l="0" t="0" r="0" b="0"/>
          <wp:wrapSquare wrapText="bothSides"/>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
                  <a:stretch>
                    <a:fillRect/>
                  </a:stretch>
                </pic:blipFill>
                <pic:spPr bwMode="auto">
                  <a:xfrm>
                    <a:off x="0" y="0"/>
                    <a:ext cx="542925" cy="542925"/>
                  </a:xfrm>
                  <a:prstGeom prst="rect">
                    <a:avLst/>
                  </a:prstGeom>
                </pic:spPr>
              </pic:pic>
            </a:graphicData>
          </a:graphic>
        </wp:anchor>
      </w:drawing>
    </w:r>
    <w:proofErr w:type="spellStart"/>
    <w:proofErr w:type="gramStart"/>
    <w:r>
      <w:rPr>
        <w:sz w:val="16"/>
        <w:lang w:val="en-GB"/>
      </w:rPr>
      <w:t>JM.Lauritsen</w:t>
    </w:r>
    <w:proofErr w:type="spellEnd"/>
    <w:proofErr w:type="gramEnd"/>
    <w:r>
      <w:rPr>
        <w:sz w:val="16"/>
        <w:lang w:val="en-GB"/>
      </w:rPr>
      <w:t xml:space="preserve">, TB. </w:t>
    </w:r>
    <w:r>
      <w:rPr>
        <w:sz w:val="16"/>
        <w:lang w:val="en-GB"/>
      </w:rPr>
      <w:t>Christiansen</w:t>
    </w:r>
    <w:ins w:id="578" w:author="Jamie Hockin" w:date="2018-05-01T10:59:00Z">
      <w:r w:rsidR="00630CBB">
        <w:rPr>
          <w:sz w:val="16"/>
          <w:lang w:val="en-GB"/>
        </w:rPr>
        <w:t>,</w:t>
      </w:r>
    </w:ins>
    <w:del w:id="579" w:author="Jamie Hockin" w:date="2018-05-01T10:59:00Z">
      <w:r w:rsidDel="00630CBB">
        <w:rPr>
          <w:sz w:val="16"/>
          <w:lang w:val="en-GB"/>
        </w:rPr>
        <w:delText>.</w:delText>
      </w:r>
    </w:del>
    <w:r>
      <w:rPr>
        <w:sz w:val="16"/>
        <w:lang w:val="en-GB"/>
      </w:rPr>
      <w:t xml:space="preserve"> </w:t>
    </w:r>
    <w:del w:id="580" w:author="Jamie Hockin" w:date="2018-05-01T10:59:00Z">
      <w:r w:rsidDel="00630CBB">
        <w:rPr>
          <w:sz w:val="16"/>
          <w:lang w:val="en-GB"/>
        </w:rPr>
        <w:delText xml:space="preserve">(Jamie ?? , </w:delText>
      </w:r>
    </w:del>
    <w:r>
      <w:rPr>
        <w:sz w:val="16"/>
        <w:lang w:val="en-GB"/>
      </w:rPr>
      <w:t>Hans</w:t>
    </w:r>
    <w:ins w:id="581" w:author="Jamie Hockin" w:date="2018-05-01T10:59:00Z">
      <w:r w:rsidR="00630CBB">
        <w:rPr>
          <w:sz w:val="16"/>
          <w:lang w:val="en-GB"/>
        </w:rPr>
        <w:t xml:space="preserve"> L. </w:t>
      </w:r>
      <w:proofErr w:type="spellStart"/>
      <w:r w:rsidR="00630CBB">
        <w:rPr>
          <w:sz w:val="16"/>
          <w:lang w:val="en-GB"/>
        </w:rPr>
        <w:t>Rieder</w:t>
      </w:r>
      <w:proofErr w:type="spellEnd"/>
      <w:r w:rsidR="00630CBB">
        <w:rPr>
          <w:sz w:val="16"/>
          <w:lang w:val="en-GB"/>
        </w:rPr>
        <w:t>, Jamie Hockin</w:t>
      </w:r>
    </w:ins>
    <w:del w:id="582" w:author="Jamie Hockin" w:date="2018-05-01T11:00:00Z">
      <w:r w:rsidDel="00630CBB">
        <w:rPr>
          <w:sz w:val="16"/>
          <w:lang w:val="en-GB"/>
        </w:rPr>
        <w:delText xml:space="preserve"> ??) </w:delText>
      </w:r>
    </w:del>
    <w:ins w:id="583" w:author="Jamie Hockin" w:date="2018-05-01T11:00:00Z">
      <w:r w:rsidR="00630CBB">
        <w:rPr>
          <w:sz w:val="16"/>
          <w:lang w:val="en-GB"/>
        </w:rPr>
        <w:br/>
      </w:r>
    </w:ins>
    <w:del w:id="584" w:author="Jamie Hockin" w:date="2018-05-01T11:00:00Z">
      <w:r w:rsidDel="00630CBB">
        <w:rPr>
          <w:sz w:val="16"/>
          <w:lang w:val="en-GB"/>
        </w:rPr>
        <w:delText xml:space="preserve"> </w:delText>
      </w:r>
    </w:del>
    <w:r>
      <w:rPr>
        <w:sz w:val="16"/>
        <w:lang w:val="en-GB"/>
      </w:rPr>
      <w:t>EpiData Analysis Introduction. http://www.EpiData.dk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1492"/>
        </w:tabs>
        <w:ind w:left="1492" w:hanging="360"/>
      </w:pPr>
    </w:lvl>
  </w:abstractNum>
  <w:abstractNum w:abstractNumId="1" w15:restartNumberingAfterBreak="0">
    <w:nsid w:val="0000000D"/>
    <w:multiLevelType w:val="multilevel"/>
    <w:tmpl w:val="0000000D"/>
    <w:name w:val="WW8Num13"/>
    <w:lvl w:ilvl="0">
      <w:start w:val="1"/>
      <w:numFmt w:val="decimal"/>
      <w:lvlText w:val="%1."/>
      <w:lvlJc w:val="left"/>
      <w:pPr>
        <w:tabs>
          <w:tab w:val="num" w:pos="720"/>
        </w:tabs>
        <w:ind w:left="720" w:hanging="36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6940AA"/>
    <w:multiLevelType w:val="multilevel"/>
    <w:tmpl w:val="F5D6972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3" w15:restartNumberingAfterBreak="0">
    <w:nsid w:val="295273D8"/>
    <w:multiLevelType w:val="multilevel"/>
    <w:tmpl w:val="F00454F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76AC023E"/>
    <w:multiLevelType w:val="hybridMultilevel"/>
    <w:tmpl w:val="6E0C1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953110"/>
    <w:multiLevelType w:val="hybridMultilevel"/>
    <w:tmpl w:val="EF008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2E5121"/>
    <w:multiLevelType w:val="multilevel"/>
    <w:tmpl w:val="6772F60A"/>
    <w:lvl w:ilvl="0">
      <w:start w:val="1"/>
      <w:numFmt w:val="bullet"/>
      <w:lvlText w:val=""/>
      <w:lvlJc w:val="left"/>
      <w:pPr>
        <w:ind w:left="720" w:hanging="360"/>
      </w:pPr>
      <w:rPr>
        <w:rFonts w:ascii="Symbol" w:hAnsi="Symbol" w:cs="Symbol" w:hint="default"/>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6"/>
  </w:num>
  <w:num w:numId="4">
    <w:abstractNumId w:val="4"/>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Hockin">
    <w15:presenceInfo w15:providerId="Windows Live" w15:userId="31831c8c-f398-45bb-8c77-416205e0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F1"/>
    <w:rsid w:val="001B0D3C"/>
    <w:rsid w:val="002A41F1"/>
    <w:rsid w:val="002D0DD2"/>
    <w:rsid w:val="005477F9"/>
    <w:rsid w:val="00630CBB"/>
    <w:rsid w:val="00670F4F"/>
    <w:rsid w:val="00773C62"/>
    <w:rsid w:val="00CA0B5E"/>
    <w:rsid w:val="00D60B4C"/>
    <w:rsid w:val="00D851FD"/>
    <w:rsid w:val="00F0420C"/>
    <w:rsid w:val="00F20A29"/>
    <w:rsid w:val="00F93CE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E5DC6"/>
  <w15:docId w15:val="{075C3DF7-24CD-C14A-90F5-E264AC73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CBB"/>
    <w:pPr>
      <w:suppressAutoHyphens/>
      <w:spacing w:before="120" w:after="120"/>
      <w:pPrChange w:id="0" w:author="Jamie Hockin" w:date="2018-05-01T11:03:00Z">
        <w:pPr>
          <w:suppressAutoHyphens/>
          <w:spacing w:before="120" w:after="120"/>
        </w:pPr>
      </w:pPrChange>
    </w:pPr>
    <w:rPr>
      <w:sz w:val="24"/>
      <w:lang w:val="da-DK" w:eastAsia="zh-CN"/>
      <w:rPrChange w:id="0" w:author="Jamie Hockin" w:date="2018-05-01T11:03:00Z">
        <w:rPr>
          <w:sz w:val="24"/>
          <w:lang w:val="da-DK" w:eastAsia="zh-CN" w:bidi="ar-SA"/>
        </w:rPr>
      </w:rPrChange>
    </w:rPr>
  </w:style>
  <w:style w:type="paragraph" w:styleId="Heading1">
    <w:name w:val="heading 1"/>
    <w:basedOn w:val="Normal"/>
    <w:next w:val="Normal"/>
    <w:qFormat/>
    <w:pPr>
      <w:keepNext/>
      <w:numPr>
        <w:numId w:val="1"/>
      </w:numPr>
      <w:outlineLvl w:val="0"/>
    </w:pPr>
    <w:rPr>
      <w:sz w:val="32"/>
    </w:rPr>
  </w:style>
  <w:style w:type="paragraph" w:styleId="Heading2">
    <w:name w:val="heading 2"/>
    <w:basedOn w:val="Normal"/>
    <w:next w:val="Normal"/>
    <w:qFormat/>
    <w:rsid w:val="00BE0E1C"/>
    <w:pPr>
      <w:keepNext/>
      <w:numPr>
        <w:ilvl w:val="1"/>
        <w:numId w:val="1"/>
      </w:numPr>
      <w:ind w:left="0" w:firstLine="0"/>
      <w:outlineLvl w:val="1"/>
    </w:pPr>
    <w:rPr>
      <w:rFonts w:ascii="Times New Roman fed" w:hAnsi="Times New Roman fed" w:cs="Times New Roman fed"/>
      <w:b/>
      <w:color w:val="0000FF"/>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rFonts w:ascii="Courier" w:hAnsi="Courier" w:cs="Courier"/>
      <w:b/>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2z0">
    <w:name w:val="WW8Num12z0"/>
    <w:qFormat/>
    <w:rPr>
      <w:rFonts w:ascii="Symbol" w:hAnsi="Symbol" w:cs="Symbol"/>
    </w:rPr>
  </w:style>
  <w:style w:type="character" w:customStyle="1" w:styleId="WW8Num13z0">
    <w:name w:val="WW8Num13z0"/>
    <w:qFormat/>
  </w:style>
  <w:style w:type="character" w:customStyle="1" w:styleId="WW8Num14z0">
    <w:name w:val="WW8Num14z0"/>
    <w:qFormat/>
    <w:rPr>
      <w:rFonts w:ascii="Symbol" w:hAnsi="Symbol" w:cs="Symbol"/>
    </w:rPr>
  </w:style>
  <w:style w:type="character" w:customStyle="1" w:styleId="WW8Num15z0">
    <w:name w:val="WW8Num15z0"/>
    <w:qFormat/>
    <w:rPr>
      <w:rFonts w:ascii="Symbol" w:hAnsi="Symbol" w:cs="Symbol"/>
    </w:rPr>
  </w:style>
  <w:style w:type="character" w:customStyle="1" w:styleId="WW8Num16z0">
    <w:name w:val="WW8Num16z0"/>
    <w:qFormat/>
  </w:style>
  <w:style w:type="character" w:customStyle="1" w:styleId="WW8Num17z0">
    <w:name w:val="WW8Num17z0"/>
    <w:qFormat/>
    <w:rPr>
      <w:b/>
      <w:i w:val="0"/>
      <w:sz w:val="24"/>
    </w:rPr>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2z0">
    <w:name w:val="WW8Num22z0"/>
    <w:qFormat/>
  </w:style>
  <w:style w:type="character" w:customStyle="1" w:styleId="WW8Num23z0">
    <w:name w:val="WW8Num23z0"/>
    <w:qFormat/>
  </w:style>
  <w:style w:type="character" w:customStyle="1" w:styleId="WW8Num24z0">
    <w:name w:val="WW8Num24z0"/>
    <w:qFormat/>
  </w:style>
  <w:style w:type="character" w:customStyle="1" w:styleId="WW8Num25z0">
    <w:name w:val="WW8Num25z0"/>
    <w:qFormat/>
  </w:style>
  <w:style w:type="character" w:customStyle="1" w:styleId="WW8Num26z0">
    <w:name w:val="WW8Num26z0"/>
    <w:qFormat/>
  </w:style>
  <w:style w:type="character" w:customStyle="1" w:styleId="WW8Num27z0">
    <w:name w:val="WW8Num27z0"/>
    <w:qFormat/>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style>
  <w:style w:type="character" w:customStyle="1" w:styleId="WW8Num31z0">
    <w:name w:val="WW8Num31z0"/>
    <w:qFormat/>
  </w:style>
  <w:style w:type="character" w:customStyle="1" w:styleId="WW8Num32z0">
    <w:name w:val="WW8Num32z0"/>
    <w:qFormat/>
  </w:style>
  <w:style w:type="character" w:customStyle="1" w:styleId="WW8Num33z0">
    <w:name w:val="WW8Num33z0"/>
    <w:qFormat/>
  </w:style>
  <w:style w:type="character" w:customStyle="1" w:styleId="WW8Num34z0">
    <w:name w:val="WW8Num34z0"/>
    <w:qFormat/>
    <w:rPr>
      <w:rFonts w:ascii="Symbol" w:hAnsi="Symbol" w:cs="Symbol"/>
    </w:rPr>
  </w:style>
  <w:style w:type="character" w:customStyle="1" w:styleId="WW8Num35z0">
    <w:name w:val="WW8Num35z0"/>
    <w:qFormat/>
    <w:rPr>
      <w:rFonts w:ascii="Symbol" w:hAnsi="Symbol" w:cs="Symbol"/>
      <w:lang w:val="en-GB"/>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7z0">
    <w:name w:val="WW8Num37z0"/>
    <w:qFormat/>
  </w:style>
  <w:style w:type="character" w:customStyle="1" w:styleId="WW8NumSt12z0">
    <w:name w:val="WW8NumSt12z0"/>
    <w:qFormat/>
    <w:rPr>
      <w:b/>
      <w:i w:val="0"/>
      <w:sz w:val="24"/>
    </w:rPr>
  </w:style>
  <w:style w:type="character" w:customStyle="1" w:styleId="WW8NumSt33z0">
    <w:name w:val="WW8NumSt33z0"/>
    <w:qFormat/>
    <w:rPr>
      <w:rFonts w:ascii="Symbol" w:hAnsi="Symbol" w:cs="Symbol"/>
    </w:rPr>
  </w:style>
  <w:style w:type="character" w:customStyle="1" w:styleId="DefaultParagraphFont1">
    <w:name w:val="Default Paragraph Font1"/>
    <w:qFormat/>
  </w:style>
  <w:style w:type="character" w:customStyle="1" w:styleId="tast">
    <w:name w:val="tast"/>
    <w:qFormat/>
    <w:rPr>
      <w:shd w:val="clear" w:color="auto" w:fill="E5E5E5"/>
      <w14:shadow w14:blurRad="50800" w14:dist="38100" w14:dir="2700000" w14:sx="100000" w14:sy="100000" w14:kx="0" w14:ky="0" w14:algn="tl">
        <w14:srgbClr w14:val="000000">
          <w14:alpha w14:val="60000"/>
        </w14:srgbClr>
      </w14:shadow>
    </w:rPr>
  </w:style>
  <w:style w:type="character" w:customStyle="1" w:styleId="EndnoteCharacters">
    <w:name w:val="Endnote Characters"/>
    <w:qFormat/>
    <w:rPr>
      <w:vertAlign w:val="superscript"/>
    </w:rPr>
  </w:style>
  <w:style w:type="character" w:customStyle="1" w:styleId="InternetLink">
    <w:name w:val="Internet Link"/>
    <w:rsid w:val="00630CBB"/>
    <w:rPr>
      <w:color w:val="0000FF"/>
      <w:u w:val="none"/>
      <w:rPrChange w:id="1" w:author="Jamie Hockin" w:date="2018-05-01T11:05:00Z">
        <w:rPr>
          <w:color w:val="0000FF"/>
          <w:u w:val="single"/>
        </w:rPr>
      </w:rPrChange>
    </w:rPr>
  </w:style>
  <w:style w:type="character" w:styleId="Strong">
    <w:name w:val="Strong"/>
    <w:qFormat/>
    <w:rPr>
      <w:b/>
    </w:rPr>
  </w:style>
  <w:style w:type="character" w:styleId="PageNumber">
    <w:name w:val="page number"/>
    <w:basedOn w:val="DefaultParagraphFont1"/>
    <w:qFormat/>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BalloonTextChar">
    <w:name w:val="Balloon Text Char"/>
    <w:qFormat/>
    <w:rPr>
      <w:rFonts w:ascii="Tahoma" w:hAnsi="Tahoma" w:cs="Tahoma"/>
      <w:sz w:val="16"/>
      <w:szCs w:val="16"/>
      <w:lang w:val="da-DK"/>
    </w:rPr>
  </w:style>
  <w:style w:type="character" w:styleId="FootnoteReference">
    <w:name w:val="footnote reference"/>
    <w:qFormat/>
    <w:rPr>
      <w:vertAlign w:val="superscript"/>
    </w:rPr>
  </w:style>
  <w:style w:type="character" w:customStyle="1" w:styleId="CommentTextChar">
    <w:name w:val="Comment Text Char"/>
    <w:link w:val="CommentText"/>
    <w:qFormat/>
    <w:rsid w:val="001D1BC3"/>
    <w:rPr>
      <w:lang w:val="da-DK" w:eastAsia="zh-CN"/>
    </w:rPr>
  </w:style>
  <w:style w:type="character" w:customStyle="1" w:styleId="CommentSubjectChar">
    <w:name w:val="Comment Subject Char"/>
    <w:link w:val="CommentSubject"/>
    <w:uiPriority w:val="99"/>
    <w:semiHidden/>
    <w:qFormat/>
    <w:rsid w:val="001D1BC3"/>
    <w:rPr>
      <w:b/>
      <w:bCs/>
      <w:lang w:val="da-DK"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lang w:val="en-GB"/>
    </w:rPr>
  </w:style>
  <w:style w:type="paragraph" w:customStyle="1" w:styleId="Heading">
    <w:name w:val="Heading"/>
    <w:basedOn w:val="Normal"/>
    <w:next w:val="BodyText"/>
    <w:qFormat/>
    <w:pPr>
      <w:spacing w:before="240" w:after="60"/>
      <w:jc w:val="center"/>
    </w:pPr>
    <w:rPr>
      <w:rFonts w:ascii="Arial" w:hAnsi="Arial" w:cs="Arial"/>
      <w:b/>
      <w:sz w:val="32"/>
    </w:rPr>
  </w:style>
  <w:style w:type="paragraph" w:styleId="BodyText">
    <w:name w:val="Body Text"/>
    <w:basedOn w:val="Normal"/>
  </w:style>
  <w:style w:type="paragraph" w:styleId="List">
    <w:name w:val="List"/>
    <w:basedOn w:val="Normal"/>
    <w:pPr>
      <w:ind w:left="283" w:hanging="283"/>
    </w:pPr>
  </w:style>
  <w:style w:type="paragraph" w:styleId="Caption">
    <w:name w:val="caption"/>
    <w:basedOn w:val="Normal"/>
    <w:next w:val="Normal"/>
    <w:qFormat/>
    <w:rPr>
      <w:b/>
    </w:rPr>
  </w:style>
  <w:style w:type="paragraph" w:customStyle="1" w:styleId="Index">
    <w:name w:val="Index"/>
    <w:basedOn w:val="Normal"/>
    <w:qFormat/>
    <w:pPr>
      <w:suppressLineNumbers/>
    </w:pPr>
    <w:rPr>
      <w:rFonts w:cs="FreeSans"/>
    </w:rPr>
  </w:style>
  <w:style w:type="paragraph" w:customStyle="1" w:styleId="output">
    <w:name w:val="output"/>
    <w:basedOn w:val="Normal"/>
    <w:qFormat/>
    <w:rPr>
      <w:rFonts w:ascii="Letter Gothic" w:hAnsi="Letter Gothic" w:cs="Letter Gothic"/>
      <w:sz w:val="18"/>
    </w:rPr>
  </w:style>
  <w:style w:type="paragraph" w:customStyle="1" w:styleId="bilag">
    <w:name w:val="bilag"/>
    <w:basedOn w:val="Normal"/>
    <w:next w:val="Normal"/>
    <w:qFormat/>
    <w:pPr>
      <w:tabs>
        <w:tab w:val="left" w:pos="0"/>
        <w:tab w:val="left" w:pos="564"/>
        <w:tab w:val="left" w:pos="708"/>
        <w:tab w:val="left" w:pos="1129"/>
        <w:tab w:val="left" w:pos="1416"/>
        <w:tab w:val="left" w:pos="1698"/>
        <w:tab w:val="left" w:pos="2262"/>
        <w:tab w:val="left" w:pos="2830"/>
        <w:tab w:val="left" w:pos="3396"/>
        <w:tab w:val="left" w:pos="3961"/>
        <w:tab w:val="left" w:pos="4530"/>
        <w:tab w:val="left" w:pos="5094"/>
        <w:tab w:val="left" w:pos="5662"/>
        <w:tab w:val="left" w:pos="6228"/>
        <w:tab w:val="left" w:pos="6793"/>
        <w:tab w:val="left" w:pos="7362"/>
        <w:tab w:val="left" w:pos="7926"/>
        <w:tab w:val="left" w:pos="8494"/>
        <w:tab w:val="left" w:pos="9060"/>
      </w:tabs>
      <w:ind w:left="-6" w:hanging="561"/>
      <w:jc w:val="both"/>
    </w:pPr>
    <w:rPr>
      <w:sz w:val="16"/>
    </w:rPr>
  </w:style>
  <w:style w:type="paragraph" w:customStyle="1" w:styleId="box">
    <w:name w:val="box"/>
    <w:basedOn w:val="Heading1"/>
    <w:qFormat/>
    <w:pPr>
      <w:widowControl w:val="0"/>
      <w:numPr>
        <w:numId w:val="0"/>
      </w:numPr>
      <w:tabs>
        <w:tab w:val="left" w:pos="848"/>
        <w:tab w:val="left" w:pos="1698"/>
        <w:tab w:val="left" w:pos="2548"/>
        <w:tab w:val="left" w:pos="3398"/>
        <w:tab w:val="left" w:pos="4248"/>
        <w:tab w:val="left" w:pos="5098"/>
        <w:tab w:val="left" w:pos="5948"/>
        <w:tab w:val="left" w:pos="6798"/>
        <w:tab w:val="left" w:pos="7648"/>
        <w:tab w:val="left" w:pos="8498"/>
      </w:tabs>
      <w:spacing w:before="100" w:line="360" w:lineRule="auto"/>
    </w:pPr>
    <w:rPr>
      <w:b/>
      <w:color w:val="000000"/>
      <w:sz w:val="26"/>
    </w:rPr>
  </w:style>
  <w:style w:type="paragraph" w:customStyle="1" w:styleId="ref">
    <w:name w:val="ref"/>
    <w:basedOn w:val="Normal"/>
    <w:qFormat/>
    <w:pPr>
      <w:widowControl w:val="0"/>
    </w:pPr>
    <w:rPr>
      <w:vanish/>
      <w:sz w:val="20"/>
      <w:lang w:val="en-GB"/>
    </w:rPr>
  </w:style>
  <w:style w:type="paragraph" w:customStyle="1" w:styleId="bluehead1">
    <w:name w:val="bluehead1"/>
    <w:basedOn w:val="Normal"/>
    <w:qFormat/>
    <w:rPr>
      <w:rFonts w:ascii="Arial" w:hAnsi="Arial" w:cs="Arial"/>
      <w:b/>
      <w:color w:val="0000FF"/>
      <w:sz w:val="28"/>
    </w:rPr>
  </w:style>
  <w:style w:type="paragraph" w:styleId="FootnoteText">
    <w:name w:val="footnote text"/>
    <w:basedOn w:val="Normal"/>
    <w:qFormat/>
    <w:pPr>
      <w:widowControl w:val="0"/>
    </w:pPr>
    <w:rPr>
      <w:sz w:val="20"/>
    </w:rPr>
  </w:style>
  <w:style w:type="paragraph" w:styleId="EndnoteText">
    <w:name w:val="endnote text"/>
    <w:basedOn w:val="Normal"/>
    <w:qFormat/>
    <w:pPr>
      <w:widowControl w:val="0"/>
    </w:pPr>
    <w:rPr>
      <w:sz w:val="20"/>
    </w:rPr>
  </w:style>
  <w:style w:type="paragraph" w:styleId="BodyText2">
    <w:name w:val="Body Text 2"/>
    <w:basedOn w:val="Normal"/>
    <w:qFormat/>
    <w:pPr>
      <w:spacing w:line="480" w:lineRule="auto"/>
    </w:pPr>
    <w:rPr>
      <w:lang w:val="en-GB"/>
    </w:rPr>
  </w:style>
  <w:style w:type="paragraph" w:styleId="Header">
    <w:name w:val="header"/>
    <w:basedOn w:val="Normal"/>
    <w:pPr>
      <w:tabs>
        <w:tab w:val="center" w:pos="4153"/>
        <w:tab w:val="right" w:pos="8306"/>
      </w:tabs>
    </w:pPr>
  </w:style>
  <w:style w:type="paragraph" w:styleId="BlockText">
    <w:name w:val="Block Text"/>
    <w:basedOn w:val="Normal"/>
    <w:qFormat/>
    <w:pPr>
      <w:ind w:left="1440" w:right="1440"/>
    </w:pPr>
  </w:style>
  <w:style w:type="paragraph" w:styleId="BodyText3">
    <w:name w:val="Body Text 3"/>
    <w:basedOn w:val="Normal"/>
    <w:qFormat/>
    <w:rPr>
      <w:sz w:val="16"/>
    </w:rPr>
  </w:style>
  <w:style w:type="paragraph" w:styleId="BodyTextIndent">
    <w:name w:val="Body Text Indent"/>
    <w:basedOn w:val="Normal"/>
    <w:pPr>
      <w:ind w:left="283"/>
    </w:pPr>
  </w:style>
  <w:style w:type="paragraph" w:styleId="BodyTextFirstIndent2">
    <w:name w:val="Body Text First Indent 2"/>
    <w:basedOn w:val="BodyText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rPr>
  </w:style>
  <w:style w:type="paragraph" w:styleId="Closing">
    <w:name w:val="Closing"/>
    <w:basedOn w:val="Normal"/>
    <w:qFormat/>
    <w:pPr>
      <w:ind w:left="4252"/>
    </w:pPr>
  </w:style>
  <w:style w:type="paragraph" w:styleId="CommentText">
    <w:name w:val="annotation text"/>
    <w:basedOn w:val="Normal"/>
    <w:link w:val="CommentTextChar"/>
    <w:qFormat/>
    <w:rPr>
      <w:sz w:val="20"/>
    </w:rPr>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cs="Tahoma"/>
    </w:rPr>
  </w:style>
  <w:style w:type="paragraph" w:styleId="EnvelopeAddress">
    <w:name w:val="envelope address"/>
    <w:basedOn w:val="Normal"/>
    <w:qFormat/>
    <w:pPr>
      <w:ind w:left="2880"/>
    </w:pPr>
    <w:rPr>
      <w:rFonts w:ascii="Arial" w:hAnsi="Arial" w:cs="Arial"/>
    </w:rPr>
  </w:style>
  <w:style w:type="paragraph" w:styleId="EnvelopeReturn">
    <w:name w:val="envelope return"/>
    <w:basedOn w:val="Normal"/>
    <w:qFormat/>
    <w:rPr>
      <w:rFonts w:ascii="Arial" w:hAnsi="Arial" w:cs="Arial"/>
      <w:sz w:val="20"/>
    </w:rPr>
  </w:style>
  <w:style w:type="paragraph" w:styleId="Footer">
    <w:name w:val="footer"/>
    <w:basedOn w:val="Normal"/>
    <w:pPr>
      <w:tabs>
        <w:tab w:val="center" w:pos="4153"/>
        <w:tab w:val="right" w:pos="8306"/>
      </w:tabs>
    </w:p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qFormat/>
    <w:rPr>
      <w:rFonts w:ascii="Arial" w:hAnsi="Arial" w:cs="Arial"/>
      <w:b/>
    </w:rPr>
  </w:style>
  <w:style w:type="paragraph" w:customStyle="1" w:styleId="ListBullet21">
    <w:name w:val="List Bullet 21"/>
    <w:basedOn w:val="Normal"/>
    <w:qFormat/>
    <w:pPr>
      <w:ind w:left="566" w:hanging="283"/>
    </w:pPr>
  </w:style>
  <w:style w:type="paragraph" w:customStyle="1" w:styleId="ListBullet31">
    <w:name w:val="List Bullet 31"/>
    <w:basedOn w:val="Normal"/>
    <w:qFormat/>
    <w:pPr>
      <w:ind w:left="849" w:hanging="283"/>
    </w:pPr>
  </w:style>
  <w:style w:type="paragraph" w:customStyle="1" w:styleId="ListBullet41">
    <w:name w:val="List Bullet 41"/>
    <w:basedOn w:val="Normal"/>
    <w:qFormat/>
    <w:pPr>
      <w:ind w:left="1132" w:hanging="283"/>
    </w:pPr>
  </w:style>
  <w:style w:type="paragraph" w:customStyle="1" w:styleId="ListBullet51">
    <w:name w:val="List Bullet 51"/>
    <w:basedOn w:val="Normal"/>
    <w:qFormat/>
    <w:pPr>
      <w:ind w:left="1415" w:hanging="283"/>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sz w:val="24"/>
      <w:lang w:val="da-DK" w:eastAsia="zh-CN"/>
    </w:rPr>
  </w:style>
  <w:style w:type="paragraph" w:styleId="MessageHeader">
    <w:name w:val="Message Header"/>
    <w:basedOn w:val="Normal"/>
    <w:qFormat/>
    <w:pPr>
      <w:pBdr>
        <w:top w:val="single" w:sz="6" w:space="1" w:color="000001"/>
        <w:left w:val="single" w:sz="6" w:space="1" w:color="000001"/>
        <w:bottom w:val="single" w:sz="6" w:space="1" w:color="000001"/>
        <w:right w:val="single" w:sz="6" w:space="1" w:color="000001"/>
      </w:pBdr>
      <w:shd w:val="clear" w:color="auto" w:fill="CCCCCC"/>
      <w:ind w:left="1134" w:hanging="1134"/>
    </w:pPr>
    <w:rPr>
      <w:rFonts w:ascii="Arial" w:hAnsi="Arial" w:cs="Arial"/>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rPr>
      <w:rFonts w:ascii="Arial" w:hAnsi="Arial" w:cs="Arial"/>
      <w:b/>
    </w:r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epidatah3">
    <w:name w:val="epidata h3"/>
    <w:basedOn w:val="Normal"/>
    <w:qFormat/>
    <w:rPr>
      <w:b/>
      <w:bCs/>
      <w:color w:val="0000FF"/>
      <w:lang w:val="en-GB"/>
    </w:rPr>
  </w:style>
  <w:style w:type="paragraph" w:customStyle="1" w:styleId="WW-BodyText2">
    <w:name w:val="WW-Body Text 2"/>
    <w:basedOn w:val="Normal"/>
    <w:qFormat/>
    <w:pPr>
      <w:jc w:val="center"/>
    </w:pPr>
    <w:rPr>
      <w:b/>
    </w:rPr>
  </w:style>
  <w:style w:type="paragraph" w:styleId="E-mailSignature">
    <w:name w:val="E-mail Signature"/>
    <w:basedOn w:val="Normal"/>
    <w:qFormat/>
  </w:style>
  <w:style w:type="paragraph" w:styleId="HTMLPreformatted">
    <w:name w:val="HTML Preformatted"/>
    <w:basedOn w:val="Normal"/>
    <w:qFormat/>
    <w:rPr>
      <w:rFonts w:ascii="Courier New" w:hAnsi="Courier New" w:cs="Courier New"/>
      <w:sz w:val="20"/>
    </w:rPr>
  </w:style>
  <w:style w:type="paragraph" w:styleId="HTMLAddress">
    <w:name w:val="HTML Address"/>
    <w:basedOn w:val="Normal"/>
    <w:qFormat/>
    <w:rPr>
      <w:i/>
      <w:iCs/>
    </w:rPr>
  </w:style>
  <w:style w:type="paragraph" w:styleId="NormalWeb">
    <w:name w:val="Normal (Web)"/>
    <w:basedOn w:val="Normal"/>
    <w:qFormat/>
    <w:rPr>
      <w:szCs w:val="24"/>
    </w:rPr>
  </w:style>
  <w:style w:type="paragraph" w:customStyle="1" w:styleId="epidatah2">
    <w:name w:val="epidata h2"/>
    <w:basedOn w:val="Normal"/>
    <w:qFormat/>
    <w:rPr>
      <w:rFonts w:ascii="Helv" w:hAnsi="Helv" w:cs="Helv"/>
      <w:b/>
      <w:color w:val="0000FF"/>
    </w:rPr>
  </w:style>
  <w:style w:type="paragraph" w:styleId="BalloonText">
    <w:name w:val="Balloon Text"/>
    <w:basedOn w:val="Normal"/>
    <w:qFormat/>
    <w:rPr>
      <w:rFonts w:ascii="Tahoma" w:hAnsi="Tahoma" w:cs="Tahoma"/>
      <w:sz w:val="16"/>
      <w:szCs w:val="16"/>
    </w:rPr>
  </w:style>
  <w:style w:type="paragraph" w:customStyle="1" w:styleId="FrameContents">
    <w:name w:val="Frame Contents"/>
    <w:basedOn w:val="Normal"/>
    <w:qFormat/>
  </w:style>
  <w:style w:type="paragraph" w:styleId="CommentSubject">
    <w:name w:val="annotation subject"/>
    <w:basedOn w:val="CommentText"/>
    <w:link w:val="CommentSubjectChar"/>
    <w:uiPriority w:val="99"/>
    <w:semiHidden/>
    <w:unhideWhenUsed/>
    <w:qFormat/>
    <w:rsid w:val="001D1BC3"/>
    <w:rPr>
      <w:b/>
      <w:bCs/>
    </w:rPr>
  </w:style>
  <w:style w:type="paragraph" w:customStyle="1" w:styleId="AnalysisOutput">
    <w:name w:val="AnalysisOutput"/>
    <w:basedOn w:val="Normal"/>
    <w:qFormat/>
    <w:rsid w:val="004031DE"/>
    <w:pPr>
      <w:spacing w:before="0" w:after="0"/>
    </w:pPr>
    <w:rPr>
      <w:rFonts w:ascii="Courier New" w:hAnsi="Courier New" w:cs="Courier New"/>
    </w:rPr>
  </w:style>
  <w:style w:type="paragraph" w:styleId="ListParagraph">
    <w:name w:val="List Paragraph"/>
    <w:basedOn w:val="Normal"/>
    <w:uiPriority w:val="34"/>
    <w:qFormat/>
    <w:rsid w:val="00630CBB"/>
    <w:pPr>
      <w:ind w:left="720"/>
      <w:contextualSpacing/>
    </w:pPr>
  </w:style>
  <w:style w:type="character" w:styleId="Hyperlink">
    <w:name w:val="Hyperlink"/>
    <w:basedOn w:val="DefaultParagraphFont"/>
    <w:uiPriority w:val="99"/>
    <w:unhideWhenUsed/>
    <w:rsid w:val="005477F9"/>
    <w:rPr>
      <w:color w:val="0563C1" w:themeColor="hyperlink"/>
      <w:u w:val="none"/>
      <w:rPrChange w:id="2" w:author="Jamie Hockin" w:date="2018-05-01T11:08:00Z">
        <w:rPr>
          <w:color w:val="0563C1" w:themeColor="hyperlink"/>
          <w:u w:val="single"/>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ists.umanitoba.ca/mailman/listinfo/epidata-list"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 short overview of analysis of data with</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overview of analysis of data with</dc:title>
  <dc:subject/>
  <dc:creator>Jens Lauritsen</dc:creator>
  <dc:description/>
  <cp:lastModifiedBy>Jamie Hockin</cp:lastModifiedBy>
  <cp:revision>7</cp:revision>
  <cp:lastPrinted>2005-08-25T16:13:00Z</cp:lastPrinted>
  <dcterms:created xsi:type="dcterms:W3CDTF">2018-05-01T15:06:00Z</dcterms:created>
  <dcterms:modified xsi:type="dcterms:W3CDTF">2018-05-01T15:53:00Z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